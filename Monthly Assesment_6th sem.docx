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ED6A4" w14:textId="6B06F88C" w:rsidR="00D150AC" w:rsidRDefault="00000000">
      <w:pPr>
        <w:pStyle w:val="Heading1"/>
        <w:ind w:right="413"/>
      </w:pPr>
      <w:r>
        <w:rPr>
          <w:noProof/>
        </w:rPr>
        <w:drawing>
          <wp:anchor distT="0" distB="0" distL="0" distR="0" simplePos="0" relativeHeight="487243776" behindDoc="1" locked="0" layoutInCell="1" allowOverlap="1" wp14:anchorId="1005AB4F" wp14:editId="30EBAEFB">
            <wp:simplePos x="0" y="0"/>
            <wp:positionH relativeFrom="page">
              <wp:posOffset>769620</wp:posOffset>
            </wp:positionH>
            <wp:positionV relativeFrom="paragraph">
              <wp:posOffset>-21579</wp:posOffset>
            </wp:positionV>
            <wp:extent cx="1033878" cy="1043929"/>
            <wp:effectExtent l="0" t="0" r="0" b="444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921" cy="105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D1">
        <w:rPr>
          <w:noProof/>
        </w:rPr>
        <mc:AlternateContent>
          <mc:Choice Requires="wps">
            <w:drawing>
              <wp:anchor distT="0" distB="0" distL="114300" distR="114300" simplePos="0" relativeHeight="487244288" behindDoc="1" locked="0" layoutInCell="1" allowOverlap="1" wp14:anchorId="7398AD93" wp14:editId="0932558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1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63C5F" id="docshape2" o:spid="_x0000_s1026" style="position:absolute;margin-left:24pt;margin-top:24pt;width:564.15pt;height:744.15pt;z-index:-1607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C0504D"/>
        </w:rPr>
        <w:t>GUJARAT</w:t>
      </w:r>
      <w:r>
        <w:rPr>
          <w:color w:val="C0504D"/>
          <w:spacing w:val="-14"/>
        </w:rPr>
        <w:t xml:space="preserve"> </w:t>
      </w:r>
      <w:r>
        <w:rPr>
          <w:color w:val="C0504D"/>
        </w:rPr>
        <w:t>TECHNOLOGICAL</w:t>
      </w:r>
      <w:r>
        <w:rPr>
          <w:color w:val="C0504D"/>
          <w:spacing w:val="-14"/>
        </w:rPr>
        <w:t xml:space="preserve"> </w:t>
      </w:r>
      <w:r>
        <w:rPr>
          <w:color w:val="C0504D"/>
          <w:spacing w:val="-2"/>
        </w:rPr>
        <w:t>UNIVERSITY</w:t>
      </w:r>
    </w:p>
    <w:p w14:paraId="515D0727" w14:textId="77777777" w:rsidR="00D150AC" w:rsidRDefault="00000000">
      <w:pPr>
        <w:spacing w:before="262"/>
        <w:ind w:left="1953" w:right="398"/>
        <w:jc w:val="center"/>
        <w:rPr>
          <w:b/>
          <w:i/>
          <w:sz w:val="32"/>
        </w:rPr>
      </w:pPr>
      <w:r>
        <w:rPr>
          <w:b/>
          <w:i/>
          <w:color w:val="006FC0"/>
          <w:sz w:val="32"/>
        </w:rPr>
        <w:t>Centre</w:t>
      </w:r>
      <w:r>
        <w:rPr>
          <w:b/>
          <w:i/>
          <w:color w:val="006FC0"/>
          <w:spacing w:val="-10"/>
          <w:sz w:val="32"/>
        </w:rPr>
        <w:t xml:space="preserve"> </w:t>
      </w:r>
      <w:r>
        <w:rPr>
          <w:b/>
          <w:i/>
          <w:color w:val="006FC0"/>
          <w:sz w:val="32"/>
        </w:rPr>
        <w:t>for</w:t>
      </w:r>
      <w:r>
        <w:rPr>
          <w:b/>
          <w:i/>
          <w:color w:val="006FC0"/>
          <w:spacing w:val="-10"/>
          <w:sz w:val="32"/>
        </w:rPr>
        <w:t xml:space="preserve"> </w:t>
      </w:r>
      <w:r>
        <w:rPr>
          <w:b/>
          <w:i/>
          <w:color w:val="006FC0"/>
          <w:sz w:val="32"/>
        </w:rPr>
        <w:t>Industrial</w:t>
      </w:r>
      <w:r>
        <w:rPr>
          <w:b/>
          <w:i/>
          <w:color w:val="006FC0"/>
          <w:spacing w:val="-9"/>
          <w:sz w:val="32"/>
        </w:rPr>
        <w:t xml:space="preserve"> </w:t>
      </w:r>
      <w:r>
        <w:rPr>
          <w:b/>
          <w:i/>
          <w:color w:val="006FC0"/>
          <w:sz w:val="32"/>
        </w:rPr>
        <w:t>Design</w:t>
      </w:r>
      <w:r>
        <w:rPr>
          <w:b/>
          <w:i/>
          <w:color w:val="006FC0"/>
          <w:spacing w:val="-10"/>
          <w:sz w:val="32"/>
        </w:rPr>
        <w:t xml:space="preserve"> </w:t>
      </w:r>
      <w:r>
        <w:rPr>
          <w:b/>
          <w:i/>
          <w:color w:val="006FC0"/>
          <w:sz w:val="32"/>
        </w:rPr>
        <w:t>(Open</w:t>
      </w:r>
      <w:r>
        <w:rPr>
          <w:b/>
          <w:i/>
          <w:color w:val="006FC0"/>
          <w:spacing w:val="-6"/>
          <w:sz w:val="32"/>
        </w:rPr>
        <w:t xml:space="preserve"> </w:t>
      </w:r>
      <w:r>
        <w:rPr>
          <w:b/>
          <w:i/>
          <w:color w:val="006FC0"/>
          <w:sz w:val="32"/>
        </w:rPr>
        <w:t>Design</w:t>
      </w:r>
      <w:r>
        <w:rPr>
          <w:b/>
          <w:i/>
          <w:color w:val="006FC0"/>
          <w:spacing w:val="-9"/>
          <w:sz w:val="32"/>
        </w:rPr>
        <w:t xml:space="preserve"> </w:t>
      </w:r>
      <w:r>
        <w:rPr>
          <w:b/>
          <w:i/>
          <w:color w:val="006FC0"/>
          <w:spacing w:val="-2"/>
          <w:sz w:val="32"/>
        </w:rPr>
        <w:t>School)</w:t>
      </w:r>
    </w:p>
    <w:p w14:paraId="78E83823" w14:textId="77777777" w:rsidR="00D150AC" w:rsidRDefault="00000000">
      <w:pPr>
        <w:pStyle w:val="Heading1"/>
        <w:spacing w:before="254"/>
      </w:pPr>
      <w:r>
        <w:rPr>
          <w:color w:val="006FC0"/>
          <w:u w:val="single" w:color="006FC0"/>
        </w:rPr>
        <w:t>DESIGN</w:t>
      </w:r>
      <w:r>
        <w:rPr>
          <w:color w:val="006FC0"/>
          <w:spacing w:val="-16"/>
          <w:u w:val="single" w:color="006FC0"/>
        </w:rPr>
        <w:t xml:space="preserve"> </w:t>
      </w:r>
      <w:r>
        <w:rPr>
          <w:color w:val="006FC0"/>
          <w:spacing w:val="-2"/>
          <w:u w:val="single" w:color="006FC0"/>
        </w:rPr>
        <w:t>ENGINEERING</w:t>
      </w:r>
    </w:p>
    <w:p w14:paraId="7FBE7E30" w14:textId="77777777" w:rsidR="00D150AC" w:rsidRDefault="00D150AC">
      <w:pPr>
        <w:pStyle w:val="BodyText"/>
        <w:rPr>
          <w:b/>
          <w:sz w:val="20"/>
        </w:rPr>
      </w:pPr>
    </w:p>
    <w:p w14:paraId="49FBF1CC" w14:textId="77777777" w:rsidR="00D150AC" w:rsidRDefault="00D150AC">
      <w:pPr>
        <w:pStyle w:val="BodyText"/>
        <w:spacing w:before="4"/>
        <w:rPr>
          <w:b/>
          <w:sz w:val="19"/>
        </w:rPr>
      </w:pPr>
    </w:p>
    <w:p w14:paraId="6177EA69" w14:textId="77777777" w:rsidR="00D150AC" w:rsidRDefault="00000000">
      <w:pPr>
        <w:pStyle w:val="Heading2"/>
        <w:spacing w:before="89"/>
      </w:pPr>
      <w:r>
        <w:t>CONTINUOUS</w:t>
      </w:r>
      <w:r>
        <w:rPr>
          <w:spacing w:val="-8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rPr>
          <w:spacing w:val="-4"/>
        </w:rPr>
        <w:t>CARD</w:t>
      </w:r>
    </w:p>
    <w:p w14:paraId="5068AD0A" w14:textId="77777777" w:rsidR="00D150AC" w:rsidRDefault="00D150AC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9"/>
        <w:gridCol w:w="3940"/>
      </w:tblGrid>
      <w:tr w:rsidR="00D150AC" w14:paraId="5F552A03" w14:textId="77777777">
        <w:trPr>
          <w:trHeight w:val="1241"/>
        </w:trPr>
        <w:tc>
          <w:tcPr>
            <w:tcW w:w="9579" w:type="dxa"/>
            <w:gridSpan w:val="2"/>
          </w:tcPr>
          <w:p w14:paraId="0C772903" w14:textId="4B43F728" w:rsidR="00D150AC" w:rsidRPr="004F672A" w:rsidRDefault="00000000" w:rsidP="00085CE5">
            <w:pPr>
              <w:pStyle w:val="TableParagraph"/>
              <w:spacing w:line="268" w:lineRule="exact"/>
              <w:rPr>
                <w:sz w:val="24"/>
                <w:rPrChange w:id="0" w:author="dhruv senjaliya" w:date="2023-06-14T10:58:00Z">
                  <w:rPr>
                    <w:b/>
                    <w:bCs/>
                    <w:sz w:val="24"/>
                  </w:rPr>
                </w:rPrChange>
              </w:rPr>
            </w:pPr>
            <w:r w:rsidRPr="004F672A">
              <w:rPr>
                <w:b/>
                <w:bCs/>
                <w:sz w:val="24"/>
                <w:rPrChange w:id="1" w:author="dhruv senjaliya" w:date="2023-06-14T10:58:00Z">
                  <w:rPr>
                    <w:sz w:val="24"/>
                  </w:rPr>
                </w:rPrChange>
              </w:rPr>
              <w:t>COLLEGE</w:t>
            </w:r>
            <w:r w:rsidRPr="004F672A">
              <w:rPr>
                <w:b/>
                <w:bCs/>
                <w:spacing w:val="-9"/>
                <w:sz w:val="24"/>
                <w:rPrChange w:id="2" w:author="dhruv senjaliya" w:date="2023-06-14T10:58:00Z">
                  <w:rPr>
                    <w:spacing w:val="-9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pacing w:val="-2"/>
                <w:sz w:val="24"/>
                <w:rPrChange w:id="3" w:author="dhruv senjaliya" w:date="2023-06-14T10:58:00Z">
                  <w:rPr>
                    <w:spacing w:val="-2"/>
                    <w:sz w:val="24"/>
                  </w:rPr>
                </w:rPrChange>
              </w:rPr>
              <w:t>NAME:</w:t>
            </w:r>
            <w:r w:rsidR="00085CE5">
              <w:rPr>
                <w:spacing w:val="-2"/>
                <w:sz w:val="24"/>
              </w:rPr>
              <w:t xml:space="preserve"> </w:t>
            </w:r>
            <w:r w:rsidR="00085CE5" w:rsidRPr="004F672A">
              <w:rPr>
                <w:spacing w:val="-2"/>
                <w:sz w:val="28"/>
                <w:szCs w:val="28"/>
                <w:rPrChange w:id="4" w:author="dhruv senjaliya" w:date="2023-06-14T10:58:00Z">
                  <w:rPr>
                    <w:b/>
                    <w:bCs/>
                    <w:spacing w:val="-2"/>
                    <w:sz w:val="24"/>
                  </w:rPr>
                </w:rPrChange>
              </w:rPr>
              <w:t xml:space="preserve">Shantilal Shah Engineering </w:t>
            </w:r>
            <w:r w:rsidR="00085CE5" w:rsidRPr="004F672A">
              <w:rPr>
                <w:sz w:val="28"/>
                <w:szCs w:val="28"/>
                <w:rPrChange w:id="5" w:author="dhruv senjaliya" w:date="2023-06-14T10:58:00Z">
                  <w:rPr>
                    <w:b/>
                    <w:bCs/>
                    <w:sz w:val="24"/>
                  </w:rPr>
                </w:rPrChange>
              </w:rPr>
              <w:t>College, Bhavnagar</w:t>
            </w:r>
          </w:p>
          <w:p w14:paraId="096D9878" w14:textId="77777777" w:rsidR="00085CE5" w:rsidRPr="004F672A" w:rsidRDefault="00085CE5" w:rsidP="00085CE5">
            <w:pPr>
              <w:pStyle w:val="TableParagraph"/>
              <w:spacing w:line="268" w:lineRule="exact"/>
              <w:ind w:left="0"/>
              <w:rPr>
                <w:sz w:val="24"/>
                <w:rPrChange w:id="6" w:author="dhruv senjaliya" w:date="2023-06-14T10:58:00Z">
                  <w:rPr>
                    <w:b/>
                    <w:bCs/>
                    <w:sz w:val="24"/>
                  </w:rPr>
                </w:rPrChange>
              </w:rPr>
            </w:pPr>
          </w:p>
          <w:p w14:paraId="3EEB2E1F" w14:textId="152486E6" w:rsidR="00D150AC" w:rsidRDefault="00085CE5" w:rsidP="00085CE5">
            <w:pPr>
              <w:pStyle w:val="TableParagraph"/>
              <w:ind w:left="0"/>
              <w:rPr>
                <w:sz w:val="24"/>
              </w:rPr>
            </w:pPr>
            <w:r>
              <w:rPr>
                <w:b/>
              </w:rPr>
              <w:t xml:space="preserve">  </w:t>
            </w:r>
            <w:r w:rsidRPr="004F672A">
              <w:rPr>
                <w:b/>
                <w:bCs/>
                <w:sz w:val="24"/>
                <w:rPrChange w:id="7" w:author="dhruv senjaliya" w:date="2023-06-14T10:58:00Z">
                  <w:rPr>
                    <w:sz w:val="24"/>
                  </w:rPr>
                </w:rPrChange>
              </w:rPr>
              <w:t>COLLEGE</w:t>
            </w:r>
            <w:r w:rsidRPr="004F672A">
              <w:rPr>
                <w:b/>
                <w:bCs/>
                <w:spacing w:val="-9"/>
                <w:sz w:val="24"/>
                <w:rPrChange w:id="8" w:author="dhruv senjaliya" w:date="2023-06-14T10:58:00Z">
                  <w:rPr>
                    <w:spacing w:val="-9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pacing w:val="-2"/>
                <w:sz w:val="24"/>
                <w:rPrChange w:id="9" w:author="dhruv senjaliya" w:date="2023-06-14T10:58:00Z">
                  <w:rPr>
                    <w:spacing w:val="-2"/>
                    <w:sz w:val="24"/>
                  </w:rPr>
                </w:rPrChange>
              </w:rPr>
              <w:t>CODE:</w:t>
            </w:r>
            <w:r w:rsidRPr="004F672A">
              <w:rPr>
                <w:b/>
                <w:bCs/>
                <w:spacing w:val="-2"/>
                <w:sz w:val="28"/>
                <w:szCs w:val="28"/>
                <w:rPrChange w:id="10" w:author="dhruv senjaliya" w:date="2023-06-14T10:58:00Z">
                  <w:rPr>
                    <w:spacing w:val="-2"/>
                    <w:sz w:val="24"/>
                  </w:rPr>
                </w:rPrChange>
              </w:rPr>
              <w:t xml:space="preserve"> </w:t>
            </w:r>
            <w:r w:rsidRPr="004F672A">
              <w:rPr>
                <w:spacing w:val="-2"/>
                <w:sz w:val="28"/>
                <w:szCs w:val="28"/>
                <w:rPrChange w:id="11" w:author="dhruv senjaliya" w:date="2023-06-14T10:58:00Z">
                  <w:rPr>
                    <w:spacing w:val="-2"/>
                    <w:sz w:val="24"/>
                  </w:rPr>
                </w:rPrChange>
              </w:rPr>
              <w:t>043</w:t>
            </w:r>
          </w:p>
        </w:tc>
      </w:tr>
      <w:tr w:rsidR="00D150AC" w14:paraId="77A03877" w14:textId="77777777">
        <w:trPr>
          <w:trHeight w:val="575"/>
        </w:trPr>
        <w:tc>
          <w:tcPr>
            <w:tcW w:w="9579" w:type="dxa"/>
            <w:gridSpan w:val="2"/>
          </w:tcPr>
          <w:p w14:paraId="61398B41" w14:textId="33CEE4B7" w:rsidR="00D150AC" w:rsidRDefault="00000000">
            <w:pPr>
              <w:pStyle w:val="TableParagraph"/>
              <w:spacing w:before="143"/>
              <w:rPr>
                <w:sz w:val="24"/>
              </w:rPr>
            </w:pPr>
            <w:r w:rsidRPr="004F672A">
              <w:rPr>
                <w:b/>
                <w:bCs/>
                <w:sz w:val="24"/>
                <w:rPrChange w:id="12" w:author="dhruv senjaliya" w:date="2023-06-14T10:58:00Z">
                  <w:rPr>
                    <w:sz w:val="24"/>
                  </w:rPr>
                </w:rPrChange>
              </w:rPr>
              <w:t>SUBJECT</w:t>
            </w:r>
            <w:r w:rsidRPr="004F672A">
              <w:rPr>
                <w:b/>
                <w:bCs/>
                <w:spacing w:val="-7"/>
                <w:sz w:val="24"/>
                <w:rPrChange w:id="13" w:author="dhruv senjaliya" w:date="2023-06-14T10:58:00Z">
                  <w:rPr>
                    <w:spacing w:val="-7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pacing w:val="-2"/>
                <w:sz w:val="24"/>
                <w:rPrChange w:id="14" w:author="dhruv senjaliya" w:date="2023-06-14T10:58:00Z">
                  <w:rPr>
                    <w:spacing w:val="-2"/>
                    <w:sz w:val="24"/>
                  </w:rPr>
                </w:rPrChange>
              </w:rPr>
              <w:t>NAME:</w:t>
            </w:r>
            <w:r w:rsidR="00085CE5">
              <w:rPr>
                <w:spacing w:val="-2"/>
                <w:sz w:val="24"/>
              </w:rPr>
              <w:t xml:space="preserve"> </w:t>
            </w:r>
            <w:r w:rsidR="00085CE5" w:rsidRPr="004F672A">
              <w:rPr>
                <w:spacing w:val="-2"/>
                <w:sz w:val="28"/>
                <w:szCs w:val="28"/>
                <w:rPrChange w:id="15" w:author="dhruv senjaliya" w:date="2023-06-14T10:59:00Z">
                  <w:rPr>
                    <w:spacing w:val="-2"/>
                    <w:sz w:val="24"/>
                  </w:rPr>
                </w:rPrChange>
              </w:rPr>
              <w:t>Design</w:t>
            </w:r>
            <w:r w:rsidR="00085CE5" w:rsidRPr="00085CE5">
              <w:rPr>
                <w:b/>
                <w:bCs/>
                <w:spacing w:val="-2"/>
                <w:sz w:val="28"/>
                <w:szCs w:val="28"/>
                <w:rPrChange w:id="16" w:author="dhruv senjaliya" w:date="2023-04-04T16:18:00Z">
                  <w:rPr>
                    <w:spacing w:val="-2"/>
                    <w:sz w:val="24"/>
                  </w:rPr>
                </w:rPrChange>
              </w:rPr>
              <w:t xml:space="preserve"> </w:t>
            </w:r>
            <w:r w:rsidR="00085CE5" w:rsidRPr="004F672A">
              <w:rPr>
                <w:spacing w:val="-2"/>
                <w:sz w:val="28"/>
                <w:szCs w:val="28"/>
                <w:rPrChange w:id="17" w:author="dhruv senjaliya" w:date="2023-06-14T10:59:00Z">
                  <w:rPr>
                    <w:spacing w:val="-2"/>
                    <w:sz w:val="24"/>
                  </w:rPr>
                </w:rPrChange>
              </w:rPr>
              <w:t>Engineering</w:t>
            </w:r>
            <w:r w:rsidR="00085CE5">
              <w:rPr>
                <w:spacing w:val="-2"/>
                <w:sz w:val="24"/>
              </w:rPr>
              <w:t xml:space="preserve"> </w:t>
            </w:r>
          </w:p>
        </w:tc>
      </w:tr>
      <w:tr w:rsidR="00D150AC" w14:paraId="08CA87ED" w14:textId="77777777">
        <w:trPr>
          <w:trHeight w:val="575"/>
        </w:trPr>
        <w:tc>
          <w:tcPr>
            <w:tcW w:w="5639" w:type="dxa"/>
          </w:tcPr>
          <w:p w14:paraId="58A33719" w14:textId="541E8EE7" w:rsidR="00D150AC" w:rsidRPr="004F672A" w:rsidRDefault="00000000">
            <w:pPr>
              <w:pStyle w:val="TableParagraph"/>
              <w:spacing w:before="143"/>
              <w:rPr>
                <w:b/>
                <w:bCs/>
                <w:sz w:val="24"/>
                <w:rPrChange w:id="18" w:author="dhruv senjaliya" w:date="2023-06-14T10:59:00Z">
                  <w:rPr>
                    <w:sz w:val="24"/>
                  </w:rPr>
                </w:rPrChange>
              </w:rPr>
            </w:pPr>
            <w:r w:rsidRPr="004F672A">
              <w:rPr>
                <w:b/>
                <w:bCs/>
                <w:sz w:val="24"/>
                <w:rPrChange w:id="19" w:author="dhruv senjaliya" w:date="2023-06-14T10:59:00Z">
                  <w:rPr>
                    <w:sz w:val="24"/>
                  </w:rPr>
                </w:rPrChange>
              </w:rPr>
              <w:t>SUBJECT</w:t>
            </w:r>
            <w:r w:rsidRPr="004F672A">
              <w:rPr>
                <w:b/>
                <w:bCs/>
                <w:spacing w:val="-7"/>
                <w:sz w:val="24"/>
                <w:rPrChange w:id="20" w:author="dhruv senjaliya" w:date="2023-06-14T10:59:00Z">
                  <w:rPr>
                    <w:spacing w:val="-7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pacing w:val="-2"/>
                <w:sz w:val="24"/>
                <w:rPrChange w:id="21" w:author="dhruv senjaliya" w:date="2023-06-14T10:59:00Z">
                  <w:rPr>
                    <w:spacing w:val="-2"/>
                    <w:sz w:val="24"/>
                  </w:rPr>
                </w:rPrChange>
              </w:rPr>
              <w:t>CODE:</w:t>
            </w:r>
            <w:ins w:id="22" w:author="dhruv senjaliya" w:date="2023-06-14T10:59:00Z">
              <w:r w:rsidR="004F672A" w:rsidRPr="004F672A">
                <w:rPr>
                  <w:spacing w:val="-2"/>
                  <w:sz w:val="24"/>
                  <w:rPrChange w:id="23" w:author="dhruv senjaliya" w:date="2023-06-14T10:59:00Z">
                    <w:rPr>
                      <w:b/>
                      <w:bCs/>
                      <w:spacing w:val="-2"/>
                      <w:sz w:val="24"/>
                    </w:rPr>
                  </w:rPrChange>
                </w:rPr>
                <w:t>3140005</w:t>
              </w:r>
            </w:ins>
          </w:p>
        </w:tc>
        <w:tc>
          <w:tcPr>
            <w:tcW w:w="3940" w:type="dxa"/>
          </w:tcPr>
          <w:p w14:paraId="08859C51" w14:textId="75383592" w:rsidR="00D150AC" w:rsidRDefault="00000000" w:rsidP="00085CE5">
            <w:pPr>
              <w:pStyle w:val="TableParagraph"/>
              <w:spacing w:before="143"/>
              <w:ind w:left="2880" w:hanging="2773"/>
              <w:rPr>
                <w:sz w:val="24"/>
              </w:rPr>
            </w:pPr>
            <w:r w:rsidRPr="004F672A">
              <w:rPr>
                <w:b/>
                <w:bCs/>
                <w:spacing w:val="-2"/>
                <w:sz w:val="24"/>
                <w:rPrChange w:id="24" w:author="dhruv senjaliya" w:date="2023-06-14T10:59:00Z">
                  <w:rPr>
                    <w:spacing w:val="-2"/>
                    <w:sz w:val="24"/>
                  </w:rPr>
                </w:rPrChange>
              </w:rPr>
              <w:t>SEMESTER</w:t>
            </w:r>
            <w:r w:rsidRPr="004F672A">
              <w:rPr>
                <w:spacing w:val="-2"/>
                <w:sz w:val="24"/>
              </w:rPr>
              <w:t>:</w:t>
            </w:r>
            <w:r w:rsidR="00085CE5" w:rsidRPr="00085CE5">
              <w:rPr>
                <w:b/>
                <w:bCs/>
                <w:spacing w:val="-2"/>
                <w:sz w:val="24"/>
                <w:rPrChange w:id="25" w:author="dhruv senjaliya" w:date="2023-04-04T16:16:00Z">
                  <w:rPr>
                    <w:spacing w:val="-2"/>
                    <w:sz w:val="24"/>
                  </w:rPr>
                </w:rPrChange>
              </w:rPr>
              <w:t xml:space="preserve"> </w:t>
            </w:r>
            <w:ins w:id="26" w:author="Dhruv Senjaliya" w:date="2024-04-18T20:57:00Z" w16du:dateUtc="2024-04-18T15:27:00Z">
              <w:r w:rsidR="00961D9C">
                <w:rPr>
                  <w:spacing w:val="-2"/>
                  <w:sz w:val="24"/>
                </w:rPr>
                <w:t>6</w:t>
              </w:r>
            </w:ins>
            <w:ins w:id="27" w:author="dhruv senjaliya" w:date="2023-10-13T16:00:00Z">
              <w:del w:id="28" w:author="Dhruv Senjaliya" w:date="2024-04-18T20:57:00Z" w16du:dateUtc="2024-04-18T15:27:00Z">
                <w:r w:rsidR="00835F12" w:rsidDel="00961D9C">
                  <w:rPr>
                    <w:spacing w:val="-2"/>
                    <w:sz w:val="24"/>
                  </w:rPr>
                  <w:delText>5</w:delText>
                </w:r>
              </w:del>
            </w:ins>
            <w:del w:id="29" w:author="dhruv senjaliya" w:date="2023-10-13T16:00:00Z">
              <w:r w:rsidR="00085CE5" w:rsidRPr="004F672A" w:rsidDel="00835F12">
                <w:rPr>
                  <w:spacing w:val="-2"/>
                  <w:sz w:val="24"/>
                </w:rPr>
                <w:delText>4</w:delText>
              </w:r>
            </w:del>
            <w:ins w:id="30" w:author="dhruv senjaliya" w:date="2023-04-04T16:15:00Z">
              <w:r w:rsidR="00085CE5" w:rsidRPr="004F672A">
                <w:rPr>
                  <w:spacing w:val="-2"/>
                  <w:sz w:val="24"/>
                  <w:vertAlign w:val="superscript"/>
                  <w:rPrChange w:id="31" w:author="dhruv senjaliya" w:date="2023-06-14T10:59:00Z">
                    <w:rPr>
                      <w:spacing w:val="-2"/>
                      <w:sz w:val="24"/>
                    </w:rPr>
                  </w:rPrChange>
                </w:rPr>
                <w:t>th</w:t>
              </w:r>
            </w:ins>
          </w:p>
        </w:tc>
      </w:tr>
      <w:tr w:rsidR="00D150AC" w14:paraId="4DC43FB2" w14:textId="77777777">
        <w:trPr>
          <w:trHeight w:val="577"/>
        </w:trPr>
        <w:tc>
          <w:tcPr>
            <w:tcW w:w="5639" w:type="dxa"/>
          </w:tcPr>
          <w:p w14:paraId="5CCD40EC" w14:textId="361835C8" w:rsidR="00D150AC" w:rsidRDefault="00000000">
            <w:pPr>
              <w:pStyle w:val="TableParagraph"/>
              <w:spacing w:before="143"/>
              <w:rPr>
                <w:sz w:val="24"/>
              </w:rPr>
            </w:pPr>
            <w:r w:rsidRPr="004F672A">
              <w:rPr>
                <w:b/>
                <w:bCs/>
                <w:spacing w:val="-2"/>
                <w:sz w:val="24"/>
                <w:rPrChange w:id="32" w:author="dhruv senjaliya" w:date="2023-06-14T10:59:00Z">
                  <w:rPr>
                    <w:spacing w:val="-2"/>
                    <w:sz w:val="24"/>
                  </w:rPr>
                </w:rPrChange>
              </w:rPr>
              <w:t>BRANCH:</w:t>
            </w:r>
            <w:ins w:id="33" w:author="dhruv senjaliya" w:date="2023-04-04T16:15:00Z">
              <w:r w:rsidR="00085CE5">
                <w:rPr>
                  <w:spacing w:val="-2"/>
                  <w:sz w:val="24"/>
                </w:rPr>
                <w:t xml:space="preserve"> </w:t>
              </w:r>
              <w:r w:rsidR="00085CE5" w:rsidRPr="004F672A">
                <w:rPr>
                  <w:spacing w:val="-2"/>
                  <w:sz w:val="28"/>
                  <w:szCs w:val="28"/>
                  <w:rPrChange w:id="34" w:author="dhruv senjaliya" w:date="2023-06-14T10:59:00Z">
                    <w:rPr>
                      <w:spacing w:val="-2"/>
                      <w:sz w:val="24"/>
                    </w:rPr>
                  </w:rPrChange>
                </w:rPr>
                <w:t>Information</w:t>
              </w:r>
              <w:r w:rsidR="00085CE5" w:rsidRPr="00085CE5">
                <w:rPr>
                  <w:b/>
                  <w:bCs/>
                  <w:spacing w:val="-2"/>
                  <w:sz w:val="28"/>
                  <w:szCs w:val="28"/>
                  <w:rPrChange w:id="35" w:author="dhruv senjaliya" w:date="2023-04-04T16:17:00Z">
                    <w:rPr>
                      <w:spacing w:val="-2"/>
                      <w:sz w:val="24"/>
                    </w:rPr>
                  </w:rPrChange>
                </w:rPr>
                <w:t xml:space="preserve"> </w:t>
              </w:r>
            </w:ins>
            <w:ins w:id="36" w:author="dhruv senjaliya" w:date="2023-04-04T16:16:00Z">
              <w:r w:rsidR="00085CE5" w:rsidRPr="004F672A">
                <w:rPr>
                  <w:spacing w:val="-2"/>
                  <w:sz w:val="28"/>
                  <w:szCs w:val="28"/>
                  <w:rPrChange w:id="37" w:author="dhruv senjaliya" w:date="2023-06-14T10:59:00Z">
                    <w:rPr>
                      <w:spacing w:val="-2"/>
                      <w:sz w:val="24"/>
                    </w:rPr>
                  </w:rPrChange>
                </w:rPr>
                <w:t>Technology</w:t>
              </w:r>
              <w:r w:rsidR="00085CE5">
                <w:rPr>
                  <w:spacing w:val="-2"/>
                  <w:sz w:val="24"/>
                </w:rPr>
                <w:t xml:space="preserve"> </w:t>
              </w:r>
            </w:ins>
          </w:p>
        </w:tc>
        <w:tc>
          <w:tcPr>
            <w:tcW w:w="3940" w:type="dxa"/>
          </w:tcPr>
          <w:p w14:paraId="494095EB" w14:textId="188F6F5A" w:rsidR="00D150AC" w:rsidRDefault="00000000">
            <w:pPr>
              <w:pStyle w:val="TableParagraph"/>
              <w:spacing w:before="143"/>
              <w:rPr>
                <w:sz w:val="24"/>
              </w:rPr>
            </w:pPr>
            <w:r w:rsidRPr="004F672A">
              <w:rPr>
                <w:b/>
                <w:bCs/>
                <w:sz w:val="24"/>
                <w:rPrChange w:id="38" w:author="dhruv senjaliya" w:date="2023-06-14T10:59:00Z">
                  <w:rPr>
                    <w:sz w:val="24"/>
                  </w:rPr>
                </w:rPrChange>
              </w:rPr>
              <w:t>ACADEMIC</w:t>
            </w:r>
            <w:r>
              <w:rPr>
                <w:spacing w:val="-12"/>
                <w:sz w:val="24"/>
              </w:rPr>
              <w:t xml:space="preserve"> </w:t>
            </w:r>
            <w:r w:rsidRPr="004F672A">
              <w:rPr>
                <w:b/>
                <w:bCs/>
                <w:spacing w:val="-4"/>
                <w:sz w:val="24"/>
                <w:rPrChange w:id="39" w:author="dhruv senjaliya" w:date="2023-06-14T10:59:00Z">
                  <w:rPr>
                    <w:spacing w:val="-4"/>
                    <w:sz w:val="24"/>
                  </w:rPr>
                </w:rPrChange>
              </w:rPr>
              <w:t>YEAR</w:t>
            </w:r>
            <w:r>
              <w:rPr>
                <w:spacing w:val="-4"/>
                <w:sz w:val="24"/>
              </w:rPr>
              <w:t>:</w:t>
            </w:r>
            <w:ins w:id="40" w:author="dhruv senjaliya" w:date="2023-04-04T16:16:00Z">
              <w:r w:rsidR="00085CE5">
                <w:rPr>
                  <w:spacing w:val="-4"/>
                  <w:sz w:val="24"/>
                </w:rPr>
                <w:t xml:space="preserve"> </w:t>
              </w:r>
              <w:r w:rsidR="00085CE5" w:rsidRPr="004F672A">
                <w:rPr>
                  <w:color w:val="000000" w:themeColor="text1"/>
                  <w:spacing w:val="-4"/>
                  <w:sz w:val="24"/>
                  <w:rPrChange w:id="41" w:author="dhruv senjaliya" w:date="2023-06-14T10:59:00Z">
                    <w:rPr>
                      <w:spacing w:val="-4"/>
                      <w:sz w:val="24"/>
                    </w:rPr>
                  </w:rPrChange>
                </w:rPr>
                <w:t>202</w:t>
              </w:r>
            </w:ins>
            <w:ins w:id="42" w:author="dhruv senjaliya" w:date="2023-10-13T16:00:00Z">
              <w:r w:rsidR="00835F12">
                <w:rPr>
                  <w:color w:val="000000" w:themeColor="text1"/>
                  <w:spacing w:val="-4"/>
                  <w:sz w:val="24"/>
                </w:rPr>
                <w:t>3</w:t>
              </w:r>
            </w:ins>
            <w:ins w:id="43" w:author="dhruv senjaliya" w:date="2023-10-13T16:14:00Z">
              <w:r w:rsidR="007D0DE9">
                <w:rPr>
                  <w:color w:val="000000" w:themeColor="text1"/>
                  <w:spacing w:val="-4"/>
                  <w:sz w:val="24"/>
                </w:rPr>
                <w:t>-24</w:t>
              </w:r>
            </w:ins>
          </w:p>
        </w:tc>
      </w:tr>
    </w:tbl>
    <w:p w14:paraId="7CCC7C02" w14:textId="77777777" w:rsidR="00D150AC" w:rsidRDefault="00D150AC">
      <w:pPr>
        <w:pStyle w:val="BodyText"/>
        <w:rPr>
          <w:b/>
          <w:sz w:val="20"/>
        </w:rPr>
      </w:pPr>
    </w:p>
    <w:p w14:paraId="4BBE4B97" w14:textId="77777777" w:rsidR="00D150AC" w:rsidRDefault="00D150AC">
      <w:pPr>
        <w:pStyle w:val="BodyText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4482"/>
        <w:gridCol w:w="1222"/>
        <w:gridCol w:w="2701"/>
      </w:tblGrid>
      <w:tr w:rsidR="00D150AC" w14:paraId="1DBF8E0D" w14:textId="77777777">
        <w:trPr>
          <w:trHeight w:val="503"/>
        </w:trPr>
        <w:tc>
          <w:tcPr>
            <w:tcW w:w="5639" w:type="dxa"/>
            <w:gridSpan w:val="2"/>
          </w:tcPr>
          <w:p w14:paraId="5E66CB3A" w14:textId="77777777" w:rsidR="00D150AC" w:rsidRPr="004F672A" w:rsidRDefault="00000000">
            <w:pPr>
              <w:pStyle w:val="TableParagraph"/>
              <w:spacing w:line="270" w:lineRule="exact"/>
              <w:rPr>
                <w:b/>
                <w:bCs/>
                <w:sz w:val="28"/>
                <w:szCs w:val="28"/>
                <w:rPrChange w:id="44" w:author="dhruv senjaliya" w:date="2023-06-14T10:59:00Z">
                  <w:rPr>
                    <w:sz w:val="24"/>
                  </w:rPr>
                </w:rPrChange>
              </w:rPr>
            </w:pPr>
            <w:r w:rsidRPr="004F672A">
              <w:rPr>
                <w:b/>
                <w:bCs/>
                <w:sz w:val="24"/>
                <w:rPrChange w:id="45" w:author="dhruv senjaliya" w:date="2023-06-14T10:59:00Z">
                  <w:rPr>
                    <w:sz w:val="24"/>
                  </w:rPr>
                </w:rPrChange>
              </w:rPr>
              <w:t>TEAM</w:t>
            </w:r>
            <w:r w:rsidRPr="004F672A">
              <w:rPr>
                <w:b/>
                <w:bCs/>
                <w:spacing w:val="-9"/>
                <w:sz w:val="24"/>
                <w:rPrChange w:id="46" w:author="dhruv senjaliya" w:date="2023-06-14T10:59:00Z">
                  <w:rPr>
                    <w:spacing w:val="-9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pacing w:val="-2"/>
                <w:sz w:val="24"/>
                <w:rPrChange w:id="47" w:author="dhruv senjaliya" w:date="2023-06-14T10:59:00Z">
                  <w:rPr>
                    <w:spacing w:val="-2"/>
                    <w:sz w:val="24"/>
                  </w:rPr>
                </w:rPrChange>
              </w:rPr>
              <w:t>NAME:</w:t>
            </w:r>
          </w:p>
        </w:tc>
        <w:tc>
          <w:tcPr>
            <w:tcW w:w="3923" w:type="dxa"/>
            <w:gridSpan w:val="2"/>
          </w:tcPr>
          <w:p w14:paraId="288F5513" w14:textId="07749ECC" w:rsidR="00D150AC" w:rsidRDefault="00000000">
            <w:pPr>
              <w:pStyle w:val="TableParagraph"/>
              <w:spacing w:line="270" w:lineRule="exact"/>
              <w:rPr>
                <w:sz w:val="24"/>
              </w:rPr>
            </w:pPr>
            <w:r w:rsidRPr="004F672A">
              <w:rPr>
                <w:b/>
                <w:bCs/>
                <w:sz w:val="24"/>
                <w:rPrChange w:id="48" w:author="dhruv senjaliya" w:date="2023-06-14T10:59:00Z">
                  <w:rPr>
                    <w:sz w:val="24"/>
                  </w:rPr>
                </w:rPrChange>
              </w:rPr>
              <w:t>TEAM</w:t>
            </w:r>
            <w:r w:rsidRPr="004F672A">
              <w:rPr>
                <w:b/>
                <w:bCs/>
                <w:spacing w:val="-7"/>
                <w:sz w:val="24"/>
                <w:rPrChange w:id="49" w:author="dhruv senjaliya" w:date="2023-06-14T10:59:00Z">
                  <w:rPr>
                    <w:spacing w:val="-7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pacing w:val="-5"/>
                <w:sz w:val="24"/>
                <w:rPrChange w:id="50" w:author="dhruv senjaliya" w:date="2023-06-14T10:59:00Z">
                  <w:rPr>
                    <w:spacing w:val="-5"/>
                    <w:sz w:val="24"/>
                  </w:rPr>
                </w:rPrChange>
              </w:rPr>
              <w:t>ID:</w:t>
            </w:r>
            <w:ins w:id="51" w:author="dhruv senjaliya" w:date="2023-04-04T16:18:00Z">
              <w:r w:rsidR="00085CE5">
                <w:rPr>
                  <w:spacing w:val="-5"/>
                  <w:sz w:val="24"/>
                </w:rPr>
                <w:t xml:space="preserve"> </w:t>
              </w:r>
            </w:ins>
            <w:ins w:id="52" w:author="Dhruv Senjaliya" w:date="2024-04-18T20:59:00Z" w16du:dateUtc="2024-04-18T15:29:00Z">
              <w:r w:rsidR="00961D9C">
                <w:rPr>
                  <w:spacing w:val="-5"/>
                  <w:sz w:val="24"/>
                </w:rPr>
                <w:t>491594</w:t>
              </w:r>
            </w:ins>
            <w:ins w:id="53" w:author="dhruv senjaliya" w:date="2023-04-04T16:18:00Z">
              <w:del w:id="54" w:author="Dhruv Senjaliya" w:date="2024-04-18T20:59:00Z" w16du:dateUtc="2024-04-18T15:29:00Z">
                <w:r w:rsidR="00085CE5" w:rsidRPr="004F672A" w:rsidDel="00961D9C">
                  <w:rPr>
                    <w:spacing w:val="-5"/>
                    <w:sz w:val="28"/>
                    <w:szCs w:val="28"/>
                    <w:rPrChange w:id="55" w:author="dhruv senjaliya" w:date="2023-06-14T10:59:00Z">
                      <w:rPr>
                        <w:spacing w:val="-5"/>
                        <w:sz w:val="24"/>
                      </w:rPr>
                    </w:rPrChange>
                  </w:rPr>
                  <w:delText>4</w:delText>
                </w:r>
              </w:del>
            </w:ins>
            <w:ins w:id="56" w:author="dhruv senjaliya" w:date="2023-10-13T16:02:00Z">
              <w:del w:id="57" w:author="Dhruv Senjaliya" w:date="2024-04-18T20:59:00Z" w16du:dateUtc="2024-04-18T15:29:00Z">
                <w:r w:rsidR="00835F12" w:rsidDel="00961D9C">
                  <w:rPr>
                    <w:spacing w:val="-5"/>
                    <w:sz w:val="28"/>
                    <w:szCs w:val="28"/>
                  </w:rPr>
                  <w:delText>39942</w:delText>
                </w:r>
              </w:del>
            </w:ins>
          </w:p>
        </w:tc>
      </w:tr>
      <w:tr w:rsidR="00D150AC" w14:paraId="552D635D" w14:textId="77777777">
        <w:trPr>
          <w:trHeight w:val="801"/>
        </w:trPr>
        <w:tc>
          <w:tcPr>
            <w:tcW w:w="9562" w:type="dxa"/>
            <w:gridSpan w:val="4"/>
          </w:tcPr>
          <w:p w14:paraId="58B93B86" w14:textId="7248A55C" w:rsidR="00D150AC" w:rsidRPr="00085CE5" w:rsidRDefault="00000000">
            <w:pPr>
              <w:pStyle w:val="TableParagraph"/>
              <w:spacing w:line="268" w:lineRule="exact"/>
              <w:rPr>
                <w:sz w:val="24"/>
              </w:rPr>
            </w:pPr>
            <w:r w:rsidRPr="004F672A">
              <w:rPr>
                <w:b/>
                <w:bCs/>
                <w:sz w:val="24"/>
                <w:rPrChange w:id="58" w:author="dhruv senjaliya" w:date="2023-06-14T11:00:00Z">
                  <w:rPr>
                    <w:sz w:val="24"/>
                  </w:rPr>
                </w:rPrChange>
              </w:rPr>
              <w:t>PROJECT</w:t>
            </w:r>
            <w:r w:rsidRPr="004F672A">
              <w:rPr>
                <w:b/>
                <w:bCs/>
                <w:spacing w:val="-7"/>
                <w:sz w:val="24"/>
                <w:rPrChange w:id="59" w:author="dhruv senjaliya" w:date="2023-06-14T11:00:00Z">
                  <w:rPr>
                    <w:spacing w:val="-7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pacing w:val="-2"/>
                <w:sz w:val="24"/>
                <w:rPrChange w:id="60" w:author="dhruv senjaliya" w:date="2023-06-14T11:00:00Z">
                  <w:rPr>
                    <w:spacing w:val="-2"/>
                    <w:sz w:val="24"/>
                  </w:rPr>
                </w:rPrChange>
              </w:rPr>
              <w:t>TITLE/DOMAIN:</w:t>
            </w:r>
            <w:ins w:id="61" w:author="dhruv senjaliya" w:date="2023-04-04T16:20:00Z">
              <w:r w:rsidR="00085CE5">
                <w:rPr>
                  <w:spacing w:val="-2"/>
                  <w:sz w:val="24"/>
                </w:rPr>
                <w:t xml:space="preserve"> </w:t>
              </w:r>
              <w:r w:rsidR="00085CE5" w:rsidRPr="004F672A">
                <w:rPr>
                  <w:i/>
                  <w:iCs/>
                  <w:spacing w:val="-2"/>
                  <w:sz w:val="28"/>
                  <w:szCs w:val="28"/>
                  <w:rPrChange w:id="62" w:author="dhruv senjaliya" w:date="2023-06-14T11:00:00Z">
                    <w:rPr>
                      <w:spacing w:val="-2"/>
                      <w:sz w:val="24"/>
                    </w:rPr>
                  </w:rPrChange>
                </w:rPr>
                <w:t>My Plant Info</w:t>
              </w:r>
            </w:ins>
          </w:p>
        </w:tc>
      </w:tr>
      <w:tr w:rsidR="00D150AC" w:rsidRPr="004F672A" w14:paraId="5B1FCA0F" w14:textId="77777777">
        <w:trPr>
          <w:trHeight w:val="287"/>
        </w:trPr>
        <w:tc>
          <w:tcPr>
            <w:tcW w:w="1157" w:type="dxa"/>
          </w:tcPr>
          <w:p w14:paraId="4949BEE7" w14:textId="77777777" w:rsidR="00D150AC" w:rsidRPr="004F672A" w:rsidRDefault="00000000">
            <w:pPr>
              <w:pStyle w:val="TableParagraph"/>
              <w:spacing w:line="268" w:lineRule="exact"/>
              <w:rPr>
                <w:b/>
                <w:bCs/>
                <w:sz w:val="24"/>
                <w:rPrChange w:id="63" w:author="dhruv senjaliya" w:date="2023-06-14T11:00:00Z">
                  <w:rPr>
                    <w:sz w:val="24"/>
                  </w:rPr>
                </w:rPrChange>
              </w:rPr>
            </w:pPr>
            <w:r w:rsidRPr="004F672A">
              <w:rPr>
                <w:b/>
                <w:bCs/>
                <w:sz w:val="24"/>
                <w:rPrChange w:id="64" w:author="dhruv senjaliya" w:date="2023-06-14T11:00:00Z">
                  <w:rPr>
                    <w:sz w:val="24"/>
                  </w:rPr>
                </w:rPrChange>
              </w:rPr>
              <w:t>SR.</w:t>
            </w:r>
            <w:r w:rsidRPr="004F672A">
              <w:rPr>
                <w:b/>
                <w:bCs/>
                <w:spacing w:val="-2"/>
                <w:sz w:val="24"/>
                <w:rPrChange w:id="65" w:author="dhruv senjaliya" w:date="2023-06-14T11:00:00Z">
                  <w:rPr>
                    <w:spacing w:val="-2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pacing w:val="-5"/>
                <w:sz w:val="24"/>
                <w:rPrChange w:id="66" w:author="dhruv senjaliya" w:date="2023-06-14T11:00:00Z">
                  <w:rPr>
                    <w:spacing w:val="-5"/>
                    <w:sz w:val="24"/>
                  </w:rPr>
                </w:rPrChange>
              </w:rPr>
              <w:t>NO.</w:t>
            </w:r>
          </w:p>
        </w:tc>
        <w:tc>
          <w:tcPr>
            <w:tcW w:w="5704" w:type="dxa"/>
            <w:gridSpan w:val="2"/>
          </w:tcPr>
          <w:p w14:paraId="2D2D6EC6" w14:textId="77777777" w:rsidR="00D150AC" w:rsidRPr="004F672A" w:rsidRDefault="00000000">
            <w:pPr>
              <w:pStyle w:val="TableParagraph"/>
              <w:spacing w:line="268" w:lineRule="exact"/>
              <w:rPr>
                <w:b/>
                <w:bCs/>
                <w:sz w:val="24"/>
                <w:rPrChange w:id="67" w:author="dhruv senjaliya" w:date="2023-06-14T11:00:00Z">
                  <w:rPr>
                    <w:sz w:val="24"/>
                  </w:rPr>
                </w:rPrChange>
              </w:rPr>
            </w:pPr>
            <w:r w:rsidRPr="004F672A">
              <w:rPr>
                <w:b/>
                <w:bCs/>
                <w:sz w:val="24"/>
                <w:rPrChange w:id="68" w:author="dhruv senjaliya" w:date="2023-06-14T11:00:00Z">
                  <w:rPr>
                    <w:sz w:val="24"/>
                  </w:rPr>
                </w:rPrChange>
              </w:rPr>
              <w:t>TEAM</w:t>
            </w:r>
            <w:r w:rsidRPr="004F672A">
              <w:rPr>
                <w:b/>
                <w:bCs/>
                <w:spacing w:val="-6"/>
                <w:sz w:val="24"/>
                <w:rPrChange w:id="69" w:author="dhruv senjaliya" w:date="2023-06-14T11:00:00Z">
                  <w:rPr>
                    <w:spacing w:val="-6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z w:val="24"/>
                <w:rPrChange w:id="70" w:author="dhruv senjaliya" w:date="2023-06-14T11:00:00Z">
                  <w:rPr>
                    <w:sz w:val="24"/>
                  </w:rPr>
                </w:rPrChange>
              </w:rPr>
              <w:t>MEMBER’S</w:t>
            </w:r>
            <w:r w:rsidRPr="004F672A">
              <w:rPr>
                <w:b/>
                <w:bCs/>
                <w:spacing w:val="-2"/>
                <w:sz w:val="24"/>
                <w:rPrChange w:id="71" w:author="dhruv senjaliya" w:date="2023-06-14T11:00:00Z">
                  <w:rPr>
                    <w:spacing w:val="-2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pacing w:val="-4"/>
                <w:sz w:val="24"/>
                <w:rPrChange w:id="72" w:author="dhruv senjaliya" w:date="2023-06-14T11:00:00Z">
                  <w:rPr>
                    <w:spacing w:val="-4"/>
                    <w:sz w:val="24"/>
                  </w:rPr>
                </w:rPrChange>
              </w:rPr>
              <w:t>NAME</w:t>
            </w:r>
          </w:p>
        </w:tc>
        <w:tc>
          <w:tcPr>
            <w:tcW w:w="2701" w:type="dxa"/>
          </w:tcPr>
          <w:p w14:paraId="42FF6704" w14:textId="77777777" w:rsidR="00D150AC" w:rsidRPr="004F672A" w:rsidRDefault="00000000">
            <w:pPr>
              <w:pStyle w:val="TableParagraph"/>
              <w:spacing w:line="268" w:lineRule="exact"/>
              <w:ind w:left="106"/>
              <w:rPr>
                <w:b/>
                <w:bCs/>
                <w:sz w:val="24"/>
                <w:rPrChange w:id="73" w:author="dhruv senjaliya" w:date="2023-06-14T11:00:00Z">
                  <w:rPr>
                    <w:sz w:val="24"/>
                  </w:rPr>
                </w:rPrChange>
              </w:rPr>
            </w:pPr>
            <w:r w:rsidRPr="004F672A">
              <w:rPr>
                <w:b/>
                <w:bCs/>
                <w:spacing w:val="-2"/>
                <w:sz w:val="24"/>
                <w:rPrChange w:id="74" w:author="dhruv senjaliya" w:date="2023-06-14T11:00:00Z">
                  <w:rPr>
                    <w:spacing w:val="-2"/>
                    <w:sz w:val="24"/>
                  </w:rPr>
                </w:rPrChange>
              </w:rPr>
              <w:t>ENROLLMENT</w:t>
            </w:r>
            <w:r w:rsidRPr="004F672A">
              <w:rPr>
                <w:b/>
                <w:bCs/>
                <w:spacing w:val="3"/>
                <w:sz w:val="24"/>
                <w:rPrChange w:id="75" w:author="dhruv senjaliya" w:date="2023-06-14T11:00:00Z">
                  <w:rPr>
                    <w:spacing w:val="3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pacing w:val="-5"/>
                <w:sz w:val="24"/>
                <w:rPrChange w:id="76" w:author="dhruv senjaliya" w:date="2023-06-14T11:00:00Z">
                  <w:rPr>
                    <w:spacing w:val="-5"/>
                    <w:sz w:val="24"/>
                  </w:rPr>
                </w:rPrChange>
              </w:rPr>
              <w:t>NO.</w:t>
            </w:r>
          </w:p>
        </w:tc>
      </w:tr>
      <w:tr w:rsidR="00085CE5" w14:paraId="604066BE" w14:textId="77777777">
        <w:trPr>
          <w:trHeight w:val="287"/>
          <w:ins w:id="77" w:author="dhruv senjaliya" w:date="2023-04-04T16:21:00Z"/>
        </w:trPr>
        <w:tc>
          <w:tcPr>
            <w:tcW w:w="1157" w:type="dxa"/>
          </w:tcPr>
          <w:p w14:paraId="1E26FC89" w14:textId="539815C0" w:rsidR="00085CE5" w:rsidRPr="004F672A" w:rsidRDefault="00085CE5">
            <w:pPr>
              <w:pStyle w:val="TableParagraph"/>
              <w:spacing w:line="268" w:lineRule="exact"/>
              <w:rPr>
                <w:ins w:id="78" w:author="dhruv senjaliya" w:date="2023-04-04T16:21:00Z"/>
                <w:sz w:val="24"/>
              </w:rPr>
            </w:pPr>
            <w:ins w:id="79" w:author="dhruv senjaliya" w:date="2023-04-04T16:22:00Z">
              <w:r w:rsidRPr="004F672A">
                <w:rPr>
                  <w:sz w:val="24"/>
                </w:rPr>
                <w:t xml:space="preserve">   1.</w:t>
              </w:r>
            </w:ins>
          </w:p>
        </w:tc>
        <w:tc>
          <w:tcPr>
            <w:tcW w:w="5704" w:type="dxa"/>
            <w:gridSpan w:val="2"/>
          </w:tcPr>
          <w:p w14:paraId="58B2C598" w14:textId="633C95CA" w:rsidR="00085CE5" w:rsidRPr="004F672A" w:rsidRDefault="00085CE5">
            <w:pPr>
              <w:pStyle w:val="TableParagraph"/>
              <w:spacing w:line="268" w:lineRule="exact"/>
              <w:ind w:left="0"/>
              <w:rPr>
                <w:ins w:id="80" w:author="dhruv senjaliya" w:date="2023-04-04T16:21:00Z"/>
                <w:sz w:val="24"/>
              </w:rPr>
              <w:pPrChange w:id="81" w:author="dhruv senjaliya" w:date="2023-04-04T16:22:00Z">
                <w:pPr>
                  <w:pStyle w:val="TableParagraph"/>
                  <w:spacing w:line="268" w:lineRule="exact"/>
                </w:pPr>
              </w:pPrChange>
            </w:pPr>
            <w:ins w:id="82" w:author="dhruv senjaliya" w:date="2023-04-04T16:22:00Z">
              <w:r w:rsidRPr="004F672A">
                <w:rPr>
                  <w:sz w:val="24"/>
                </w:rPr>
                <w:t xml:space="preserve"> Senjaliya Dhruv R.</w:t>
              </w:r>
            </w:ins>
          </w:p>
        </w:tc>
        <w:tc>
          <w:tcPr>
            <w:tcW w:w="2701" w:type="dxa"/>
          </w:tcPr>
          <w:p w14:paraId="5D535067" w14:textId="5BDE4173" w:rsidR="00085CE5" w:rsidRPr="004F672A" w:rsidRDefault="006B5957">
            <w:pPr>
              <w:pStyle w:val="TableParagraph"/>
              <w:spacing w:line="268" w:lineRule="exact"/>
              <w:ind w:left="106"/>
              <w:rPr>
                <w:ins w:id="83" w:author="dhruv senjaliya" w:date="2023-04-04T16:21:00Z"/>
                <w:spacing w:val="-2"/>
                <w:sz w:val="24"/>
              </w:rPr>
            </w:pPr>
            <w:ins w:id="84" w:author="dhruv senjaliya" w:date="2023-04-04T16:22:00Z">
              <w:r w:rsidRPr="004F672A">
                <w:rPr>
                  <w:spacing w:val="-2"/>
                  <w:sz w:val="24"/>
                </w:rPr>
                <w:t>210430116023</w:t>
              </w:r>
            </w:ins>
          </w:p>
        </w:tc>
      </w:tr>
      <w:tr w:rsidR="00D150AC" w14:paraId="5108B13F" w14:textId="77777777">
        <w:trPr>
          <w:trHeight w:val="287"/>
        </w:trPr>
        <w:tc>
          <w:tcPr>
            <w:tcW w:w="1157" w:type="dxa"/>
          </w:tcPr>
          <w:p w14:paraId="6D9797D5" w14:textId="764063B2" w:rsidR="00D150AC" w:rsidRPr="004F672A" w:rsidRDefault="006B5957">
            <w:pPr>
              <w:pStyle w:val="TableParagraph"/>
              <w:ind w:left="0"/>
              <w:rPr>
                <w:sz w:val="24"/>
                <w:szCs w:val="24"/>
                <w:rPrChange w:id="85" w:author="dhruv senjaliya" w:date="2023-06-14T11:00:00Z">
                  <w:rPr>
                    <w:sz w:val="20"/>
                  </w:rPr>
                </w:rPrChange>
              </w:rPr>
            </w:pPr>
            <w:ins w:id="86" w:author="dhruv senjaliya" w:date="2023-04-04T16:22:00Z">
              <w:r w:rsidRPr="004F672A">
                <w:rPr>
                  <w:sz w:val="24"/>
                  <w:szCs w:val="24"/>
                  <w:rPrChange w:id="87" w:author="dhruv senjaliya" w:date="2023-06-14T11:00:00Z">
                    <w:rPr>
                      <w:sz w:val="20"/>
                    </w:rPr>
                  </w:rPrChange>
                </w:rPr>
                <w:t xml:space="preserve">      2.</w:t>
              </w:r>
            </w:ins>
          </w:p>
        </w:tc>
        <w:tc>
          <w:tcPr>
            <w:tcW w:w="5704" w:type="dxa"/>
            <w:gridSpan w:val="2"/>
          </w:tcPr>
          <w:p w14:paraId="6BA8C647" w14:textId="286838BE" w:rsidR="00D150AC" w:rsidRPr="004F672A" w:rsidRDefault="006B5957">
            <w:pPr>
              <w:pStyle w:val="TableParagraph"/>
              <w:ind w:left="0"/>
              <w:rPr>
                <w:sz w:val="24"/>
                <w:szCs w:val="24"/>
                <w:rPrChange w:id="88" w:author="dhruv senjaliya" w:date="2023-06-14T11:00:00Z">
                  <w:rPr>
                    <w:sz w:val="20"/>
                  </w:rPr>
                </w:rPrChange>
              </w:rPr>
            </w:pPr>
            <w:ins w:id="89" w:author="dhruv senjaliya" w:date="2023-04-04T16:23:00Z">
              <w:r w:rsidRPr="004F672A">
                <w:rPr>
                  <w:sz w:val="24"/>
                  <w:szCs w:val="24"/>
                  <w:rPrChange w:id="90" w:author="dhruv senjaliya" w:date="2023-06-14T11:00:00Z">
                    <w:rPr>
                      <w:sz w:val="20"/>
                    </w:rPr>
                  </w:rPrChange>
                </w:rPr>
                <w:t xml:space="preserve"> Vasani Vaibhav M.</w:t>
              </w:r>
            </w:ins>
          </w:p>
        </w:tc>
        <w:tc>
          <w:tcPr>
            <w:tcW w:w="2701" w:type="dxa"/>
          </w:tcPr>
          <w:p w14:paraId="44CB9465" w14:textId="23B75758" w:rsidR="00D150AC" w:rsidRPr="004F672A" w:rsidRDefault="006B5957">
            <w:pPr>
              <w:pStyle w:val="TableParagraph"/>
              <w:ind w:left="0"/>
              <w:rPr>
                <w:sz w:val="24"/>
                <w:szCs w:val="24"/>
                <w:rPrChange w:id="91" w:author="dhruv senjaliya" w:date="2023-06-14T11:00:00Z">
                  <w:rPr>
                    <w:sz w:val="20"/>
                  </w:rPr>
                </w:rPrChange>
              </w:rPr>
            </w:pPr>
            <w:ins w:id="92" w:author="dhruv senjaliya" w:date="2023-04-04T16:23:00Z">
              <w:r w:rsidRPr="004F672A">
                <w:rPr>
                  <w:sz w:val="24"/>
                  <w:szCs w:val="24"/>
                  <w:rPrChange w:id="93" w:author="dhruv senjaliya" w:date="2023-06-14T11:00:00Z">
                    <w:rPr>
                      <w:sz w:val="20"/>
                    </w:rPr>
                  </w:rPrChange>
                </w:rPr>
                <w:t xml:space="preserve">  210430116017</w:t>
              </w:r>
            </w:ins>
          </w:p>
        </w:tc>
      </w:tr>
      <w:tr w:rsidR="00D150AC" w14:paraId="1AC49675" w14:textId="77777777">
        <w:trPr>
          <w:trHeight w:val="287"/>
        </w:trPr>
        <w:tc>
          <w:tcPr>
            <w:tcW w:w="1157" w:type="dxa"/>
          </w:tcPr>
          <w:p w14:paraId="55848D76" w14:textId="1D9979E7" w:rsidR="00D150AC" w:rsidRPr="004F672A" w:rsidRDefault="006B5957">
            <w:pPr>
              <w:pStyle w:val="TableParagraph"/>
              <w:ind w:left="0"/>
              <w:rPr>
                <w:sz w:val="24"/>
                <w:szCs w:val="24"/>
                <w:rPrChange w:id="94" w:author="dhruv senjaliya" w:date="2023-06-14T11:00:00Z">
                  <w:rPr>
                    <w:sz w:val="20"/>
                  </w:rPr>
                </w:rPrChange>
              </w:rPr>
            </w:pPr>
            <w:ins w:id="95" w:author="dhruv senjaliya" w:date="2023-04-04T16:23:00Z">
              <w:r w:rsidRPr="004F672A">
                <w:rPr>
                  <w:sz w:val="24"/>
                  <w:szCs w:val="24"/>
                  <w:rPrChange w:id="96" w:author="dhruv senjaliya" w:date="2023-06-14T11:00:00Z">
                    <w:rPr>
                      <w:sz w:val="20"/>
                    </w:rPr>
                  </w:rPrChange>
                </w:rPr>
                <w:t xml:space="preserve">      3.</w:t>
              </w:r>
            </w:ins>
          </w:p>
        </w:tc>
        <w:tc>
          <w:tcPr>
            <w:tcW w:w="5704" w:type="dxa"/>
            <w:gridSpan w:val="2"/>
          </w:tcPr>
          <w:p w14:paraId="5933BDF5" w14:textId="6AC02AC7" w:rsidR="00D150AC" w:rsidRPr="004F672A" w:rsidRDefault="006B5957">
            <w:pPr>
              <w:pStyle w:val="TableParagraph"/>
              <w:ind w:left="0"/>
              <w:rPr>
                <w:sz w:val="24"/>
                <w:szCs w:val="24"/>
                <w:rPrChange w:id="97" w:author="dhruv senjaliya" w:date="2023-06-14T11:00:00Z">
                  <w:rPr>
                    <w:sz w:val="20"/>
                  </w:rPr>
                </w:rPrChange>
              </w:rPr>
            </w:pPr>
            <w:ins w:id="98" w:author="dhruv senjaliya" w:date="2023-04-04T16:23:00Z">
              <w:r w:rsidRPr="004F672A">
                <w:rPr>
                  <w:sz w:val="24"/>
                  <w:szCs w:val="24"/>
                  <w:rPrChange w:id="99" w:author="dhruv senjaliya" w:date="2023-06-14T11:00:00Z">
                    <w:rPr>
                      <w:sz w:val="20"/>
                    </w:rPr>
                  </w:rPrChange>
                </w:rPr>
                <w:t xml:space="preserve">  Chavda Raviraj D.</w:t>
              </w:r>
            </w:ins>
          </w:p>
        </w:tc>
        <w:tc>
          <w:tcPr>
            <w:tcW w:w="2701" w:type="dxa"/>
          </w:tcPr>
          <w:p w14:paraId="310B54E5" w14:textId="5DD23726" w:rsidR="00D150AC" w:rsidRPr="004F672A" w:rsidRDefault="006B5957">
            <w:pPr>
              <w:pStyle w:val="TableParagraph"/>
              <w:ind w:left="0"/>
              <w:rPr>
                <w:sz w:val="24"/>
                <w:szCs w:val="24"/>
                <w:rPrChange w:id="100" w:author="dhruv senjaliya" w:date="2023-06-14T11:00:00Z">
                  <w:rPr>
                    <w:sz w:val="20"/>
                  </w:rPr>
                </w:rPrChange>
              </w:rPr>
            </w:pPr>
            <w:ins w:id="101" w:author="dhruv senjaliya" w:date="2023-04-04T16:24:00Z">
              <w:r w:rsidRPr="004F672A">
                <w:rPr>
                  <w:sz w:val="24"/>
                  <w:szCs w:val="24"/>
                  <w:rPrChange w:id="102" w:author="dhruv senjaliya" w:date="2023-06-14T11:00:00Z">
                    <w:rPr>
                      <w:sz w:val="20"/>
                    </w:rPr>
                  </w:rPrChange>
                </w:rPr>
                <w:t xml:space="preserve">  210430116024</w:t>
              </w:r>
            </w:ins>
          </w:p>
        </w:tc>
      </w:tr>
      <w:tr w:rsidR="00D150AC" w14:paraId="443F9231" w14:textId="77777777">
        <w:trPr>
          <w:trHeight w:val="287"/>
        </w:trPr>
        <w:tc>
          <w:tcPr>
            <w:tcW w:w="1157" w:type="dxa"/>
          </w:tcPr>
          <w:p w14:paraId="02CCC200" w14:textId="125A62F4" w:rsidR="00D150AC" w:rsidRPr="004F672A" w:rsidRDefault="006B5957">
            <w:pPr>
              <w:pStyle w:val="TableParagraph"/>
              <w:ind w:left="0"/>
              <w:rPr>
                <w:sz w:val="24"/>
                <w:szCs w:val="24"/>
                <w:rPrChange w:id="103" w:author="dhruv senjaliya" w:date="2023-06-14T11:00:00Z">
                  <w:rPr>
                    <w:sz w:val="20"/>
                  </w:rPr>
                </w:rPrChange>
              </w:rPr>
            </w:pPr>
            <w:ins w:id="104" w:author="dhruv senjaliya" w:date="2023-04-04T16:24:00Z">
              <w:r w:rsidRPr="004F672A">
                <w:rPr>
                  <w:sz w:val="24"/>
                  <w:szCs w:val="24"/>
                  <w:rPrChange w:id="105" w:author="dhruv senjaliya" w:date="2023-06-14T11:00:00Z">
                    <w:rPr>
                      <w:sz w:val="20"/>
                    </w:rPr>
                  </w:rPrChange>
                </w:rPr>
                <w:t xml:space="preserve">      4.</w:t>
              </w:r>
            </w:ins>
          </w:p>
        </w:tc>
        <w:tc>
          <w:tcPr>
            <w:tcW w:w="5704" w:type="dxa"/>
            <w:gridSpan w:val="2"/>
          </w:tcPr>
          <w:p w14:paraId="043B3606" w14:textId="6B17844B" w:rsidR="00D150AC" w:rsidRPr="004F672A" w:rsidRDefault="006B5957">
            <w:pPr>
              <w:pStyle w:val="TableParagraph"/>
              <w:ind w:left="0"/>
              <w:rPr>
                <w:sz w:val="24"/>
                <w:szCs w:val="24"/>
                <w:rPrChange w:id="106" w:author="dhruv senjaliya" w:date="2023-06-14T11:00:00Z">
                  <w:rPr>
                    <w:sz w:val="20"/>
                  </w:rPr>
                </w:rPrChange>
              </w:rPr>
            </w:pPr>
            <w:ins w:id="107" w:author="dhruv senjaliya" w:date="2023-04-04T16:24:00Z">
              <w:r w:rsidRPr="004F672A">
                <w:rPr>
                  <w:sz w:val="24"/>
                  <w:szCs w:val="24"/>
                  <w:rPrChange w:id="108" w:author="dhruv senjaliya" w:date="2023-06-14T11:00:00Z">
                    <w:rPr>
                      <w:sz w:val="20"/>
                    </w:rPr>
                  </w:rPrChange>
                </w:rPr>
                <w:t xml:space="preserve">  Karkar Harvi S.</w:t>
              </w:r>
            </w:ins>
          </w:p>
        </w:tc>
        <w:tc>
          <w:tcPr>
            <w:tcW w:w="2701" w:type="dxa"/>
          </w:tcPr>
          <w:p w14:paraId="6E942440" w14:textId="2161D2C1" w:rsidR="00D150AC" w:rsidRPr="004F672A" w:rsidRDefault="006B5957">
            <w:pPr>
              <w:pStyle w:val="TableParagraph"/>
              <w:ind w:left="0"/>
              <w:rPr>
                <w:sz w:val="24"/>
                <w:szCs w:val="24"/>
                <w:rPrChange w:id="109" w:author="dhruv senjaliya" w:date="2023-06-14T11:00:00Z">
                  <w:rPr>
                    <w:sz w:val="20"/>
                  </w:rPr>
                </w:rPrChange>
              </w:rPr>
            </w:pPr>
            <w:ins w:id="110" w:author="dhruv senjaliya" w:date="2023-04-04T16:24:00Z">
              <w:r w:rsidRPr="004F672A">
                <w:rPr>
                  <w:sz w:val="24"/>
                  <w:szCs w:val="24"/>
                  <w:rPrChange w:id="111" w:author="dhruv senjaliya" w:date="2023-06-14T11:00:00Z">
                    <w:rPr>
                      <w:sz w:val="20"/>
                    </w:rPr>
                  </w:rPrChange>
                </w:rPr>
                <w:t xml:space="preserve">  210430116022</w:t>
              </w:r>
            </w:ins>
          </w:p>
        </w:tc>
      </w:tr>
      <w:tr w:rsidR="00D150AC" w14:paraId="79975874" w14:textId="77777777">
        <w:trPr>
          <w:trHeight w:val="287"/>
        </w:trPr>
        <w:tc>
          <w:tcPr>
            <w:tcW w:w="1157" w:type="dxa"/>
          </w:tcPr>
          <w:p w14:paraId="55D84288" w14:textId="77777777" w:rsidR="00D150AC" w:rsidRDefault="00D150A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04" w:type="dxa"/>
            <w:gridSpan w:val="2"/>
          </w:tcPr>
          <w:p w14:paraId="647D485A" w14:textId="77777777" w:rsidR="00D150AC" w:rsidRDefault="00D150A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701" w:type="dxa"/>
          </w:tcPr>
          <w:p w14:paraId="354D8295" w14:textId="77777777" w:rsidR="00D150AC" w:rsidRDefault="00D150AC">
            <w:pPr>
              <w:pStyle w:val="TableParagraph"/>
              <w:ind w:left="0"/>
              <w:rPr>
                <w:sz w:val="20"/>
              </w:rPr>
            </w:pPr>
          </w:p>
        </w:tc>
      </w:tr>
      <w:tr w:rsidR="00D150AC" w14:paraId="1CFD3CAD" w14:textId="77777777">
        <w:trPr>
          <w:trHeight w:val="290"/>
        </w:trPr>
        <w:tc>
          <w:tcPr>
            <w:tcW w:w="1157" w:type="dxa"/>
          </w:tcPr>
          <w:p w14:paraId="3E296189" w14:textId="77777777" w:rsidR="00D150AC" w:rsidRDefault="00D150A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04" w:type="dxa"/>
            <w:gridSpan w:val="2"/>
          </w:tcPr>
          <w:p w14:paraId="548FA74D" w14:textId="77777777" w:rsidR="00D150AC" w:rsidRDefault="00D150A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701" w:type="dxa"/>
          </w:tcPr>
          <w:p w14:paraId="26120958" w14:textId="77777777" w:rsidR="00D150AC" w:rsidRDefault="00D150AC">
            <w:pPr>
              <w:pStyle w:val="TableParagraph"/>
              <w:ind w:left="0"/>
              <w:rPr>
                <w:sz w:val="20"/>
              </w:rPr>
            </w:pPr>
          </w:p>
        </w:tc>
      </w:tr>
      <w:tr w:rsidR="00D150AC" w14:paraId="1B2B5766" w14:textId="77777777">
        <w:trPr>
          <w:trHeight w:val="288"/>
        </w:trPr>
        <w:tc>
          <w:tcPr>
            <w:tcW w:w="1157" w:type="dxa"/>
          </w:tcPr>
          <w:p w14:paraId="3A0D8C2B" w14:textId="77777777" w:rsidR="00D150AC" w:rsidRDefault="00D150A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04" w:type="dxa"/>
            <w:gridSpan w:val="2"/>
          </w:tcPr>
          <w:p w14:paraId="34C726DD" w14:textId="77777777" w:rsidR="00D150AC" w:rsidRDefault="00D150A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701" w:type="dxa"/>
          </w:tcPr>
          <w:p w14:paraId="572AAC93" w14:textId="77777777" w:rsidR="00D150AC" w:rsidRDefault="00D150AC">
            <w:pPr>
              <w:pStyle w:val="TableParagraph"/>
              <w:ind w:left="0"/>
              <w:rPr>
                <w:sz w:val="20"/>
              </w:rPr>
            </w:pPr>
          </w:p>
        </w:tc>
      </w:tr>
      <w:tr w:rsidR="00D150AC" w14:paraId="5C854515" w14:textId="77777777">
        <w:trPr>
          <w:trHeight w:val="421"/>
        </w:trPr>
        <w:tc>
          <w:tcPr>
            <w:tcW w:w="9562" w:type="dxa"/>
            <w:gridSpan w:val="4"/>
          </w:tcPr>
          <w:p w14:paraId="68C4AF48" w14:textId="550F903F" w:rsidR="00D150AC" w:rsidRDefault="00000000">
            <w:pPr>
              <w:pStyle w:val="TableParagraph"/>
              <w:spacing w:before="63"/>
              <w:rPr>
                <w:sz w:val="24"/>
              </w:rPr>
            </w:pPr>
            <w:r w:rsidRPr="004F672A">
              <w:rPr>
                <w:b/>
                <w:bCs/>
                <w:sz w:val="24"/>
                <w:rPrChange w:id="112" w:author="dhruv senjaliya" w:date="2023-06-14T11:00:00Z">
                  <w:rPr>
                    <w:sz w:val="24"/>
                  </w:rPr>
                </w:rPrChange>
              </w:rPr>
              <w:t>INTERNAL</w:t>
            </w:r>
            <w:r w:rsidRPr="004F672A">
              <w:rPr>
                <w:b/>
                <w:bCs/>
                <w:spacing w:val="-14"/>
                <w:sz w:val="24"/>
                <w:rPrChange w:id="113" w:author="dhruv senjaliya" w:date="2023-06-14T11:00:00Z">
                  <w:rPr>
                    <w:spacing w:val="-14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z w:val="24"/>
                <w:rPrChange w:id="114" w:author="dhruv senjaliya" w:date="2023-06-14T11:00:00Z">
                  <w:rPr>
                    <w:sz w:val="24"/>
                  </w:rPr>
                </w:rPrChange>
              </w:rPr>
              <w:t>GUIDE</w:t>
            </w:r>
            <w:r w:rsidRPr="004F672A">
              <w:rPr>
                <w:b/>
                <w:bCs/>
                <w:spacing w:val="-11"/>
                <w:sz w:val="24"/>
                <w:rPrChange w:id="115" w:author="dhruv senjaliya" w:date="2023-06-14T11:00:00Z">
                  <w:rPr>
                    <w:spacing w:val="-11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pacing w:val="-2"/>
                <w:sz w:val="24"/>
                <w:rPrChange w:id="116" w:author="dhruv senjaliya" w:date="2023-06-14T11:00:00Z">
                  <w:rPr>
                    <w:spacing w:val="-2"/>
                    <w:sz w:val="24"/>
                  </w:rPr>
                </w:rPrChange>
              </w:rPr>
              <w:t>NAME:</w:t>
            </w:r>
            <w:ins w:id="117" w:author="dhruv senjaliya" w:date="2023-04-04T16:25:00Z">
              <w:r w:rsidR="006B5957">
                <w:rPr>
                  <w:spacing w:val="-2"/>
                  <w:sz w:val="24"/>
                </w:rPr>
                <w:t xml:space="preserve"> </w:t>
              </w:r>
            </w:ins>
            <w:ins w:id="118" w:author="dhruv senjaliya" w:date="2023-04-04T16:27:00Z">
              <w:r w:rsidR="006B5957" w:rsidRPr="004F672A">
                <w:rPr>
                  <w:spacing w:val="-2"/>
                  <w:sz w:val="24"/>
                  <w:szCs w:val="24"/>
                  <w:rPrChange w:id="119" w:author="dhruv senjaliya" w:date="2023-06-14T11:00:00Z">
                    <w:rPr>
                      <w:spacing w:val="-2"/>
                      <w:sz w:val="24"/>
                    </w:rPr>
                  </w:rPrChange>
                </w:rPr>
                <w:t>Bhavesh K. Borisaniya</w:t>
              </w:r>
            </w:ins>
          </w:p>
        </w:tc>
      </w:tr>
      <w:tr w:rsidR="00D150AC" w14:paraId="52FDC188" w14:textId="77777777">
        <w:trPr>
          <w:trHeight w:val="530"/>
        </w:trPr>
        <w:tc>
          <w:tcPr>
            <w:tcW w:w="9562" w:type="dxa"/>
            <w:gridSpan w:val="4"/>
          </w:tcPr>
          <w:p w14:paraId="7FB80DFE" w14:textId="77777777" w:rsidR="00D150AC" w:rsidRPr="004F672A" w:rsidRDefault="00000000">
            <w:pPr>
              <w:pStyle w:val="TableParagraph"/>
              <w:spacing w:before="119"/>
              <w:rPr>
                <w:b/>
                <w:bCs/>
                <w:sz w:val="24"/>
                <w:rPrChange w:id="120" w:author="dhruv senjaliya" w:date="2023-06-14T11:00:00Z">
                  <w:rPr>
                    <w:sz w:val="24"/>
                  </w:rPr>
                </w:rPrChange>
              </w:rPr>
            </w:pPr>
            <w:r w:rsidRPr="004F672A">
              <w:rPr>
                <w:b/>
                <w:bCs/>
                <w:sz w:val="24"/>
                <w:rPrChange w:id="121" w:author="dhruv senjaliya" w:date="2023-06-14T11:00:00Z">
                  <w:rPr>
                    <w:sz w:val="24"/>
                  </w:rPr>
                </w:rPrChange>
              </w:rPr>
              <w:t>INTERNAL</w:t>
            </w:r>
            <w:r w:rsidRPr="004F672A">
              <w:rPr>
                <w:b/>
                <w:bCs/>
                <w:spacing w:val="-14"/>
                <w:sz w:val="24"/>
                <w:rPrChange w:id="122" w:author="dhruv senjaliya" w:date="2023-06-14T11:00:00Z">
                  <w:rPr>
                    <w:spacing w:val="-14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z w:val="24"/>
                <w:rPrChange w:id="123" w:author="dhruv senjaliya" w:date="2023-06-14T11:00:00Z">
                  <w:rPr>
                    <w:sz w:val="24"/>
                  </w:rPr>
                </w:rPrChange>
              </w:rPr>
              <w:t>GUIDE</w:t>
            </w:r>
            <w:r w:rsidRPr="004F672A">
              <w:rPr>
                <w:b/>
                <w:bCs/>
                <w:spacing w:val="-11"/>
                <w:sz w:val="24"/>
                <w:rPrChange w:id="124" w:author="dhruv senjaliya" w:date="2023-06-14T11:00:00Z">
                  <w:rPr>
                    <w:spacing w:val="-11"/>
                    <w:sz w:val="24"/>
                  </w:rPr>
                </w:rPrChange>
              </w:rPr>
              <w:t xml:space="preserve"> </w:t>
            </w:r>
            <w:r w:rsidRPr="004F672A">
              <w:rPr>
                <w:b/>
                <w:bCs/>
                <w:spacing w:val="-4"/>
                <w:sz w:val="24"/>
                <w:rPrChange w:id="125" w:author="dhruv senjaliya" w:date="2023-06-14T11:00:00Z">
                  <w:rPr>
                    <w:spacing w:val="-4"/>
                    <w:sz w:val="24"/>
                  </w:rPr>
                </w:rPrChange>
              </w:rPr>
              <w:t>SIGN:</w:t>
            </w:r>
          </w:p>
        </w:tc>
      </w:tr>
    </w:tbl>
    <w:p w14:paraId="6BF66CC6" w14:textId="77777777" w:rsidR="00D150AC" w:rsidRDefault="00D150AC">
      <w:pPr>
        <w:pStyle w:val="BodyText"/>
        <w:rPr>
          <w:b/>
          <w:sz w:val="30"/>
        </w:rPr>
      </w:pPr>
    </w:p>
    <w:p w14:paraId="67B7D71F" w14:textId="77777777" w:rsidR="00D150AC" w:rsidRDefault="00D150AC">
      <w:pPr>
        <w:pStyle w:val="BodyText"/>
        <w:rPr>
          <w:b/>
          <w:sz w:val="30"/>
        </w:rPr>
      </w:pPr>
    </w:p>
    <w:p w14:paraId="12C4AF62" w14:textId="77777777" w:rsidR="00D150AC" w:rsidRDefault="00D150AC">
      <w:pPr>
        <w:pStyle w:val="BodyText"/>
        <w:spacing w:before="10"/>
        <w:rPr>
          <w:b/>
          <w:sz w:val="29"/>
        </w:rPr>
      </w:pPr>
    </w:p>
    <w:p w14:paraId="1E890464" w14:textId="77777777" w:rsidR="00D150AC" w:rsidRPr="004F672A" w:rsidRDefault="00000000">
      <w:pPr>
        <w:pStyle w:val="BodyText"/>
        <w:tabs>
          <w:tab w:val="left" w:pos="7841"/>
        </w:tabs>
        <w:ind w:left="940"/>
        <w:rPr>
          <w:b/>
          <w:bCs/>
          <w:rPrChange w:id="126" w:author="dhruv senjaliya" w:date="2023-06-14T11:00:00Z">
            <w:rPr/>
          </w:rPrChange>
        </w:rPr>
      </w:pPr>
      <w:r w:rsidRPr="004F672A">
        <w:rPr>
          <w:b/>
          <w:bCs/>
          <w:rPrChange w:id="127" w:author="dhruv senjaliya" w:date="2023-06-14T11:00:00Z">
            <w:rPr/>
          </w:rPrChange>
        </w:rPr>
        <w:t>Head</w:t>
      </w:r>
      <w:r w:rsidRPr="004F672A">
        <w:rPr>
          <w:b/>
          <w:bCs/>
          <w:spacing w:val="-3"/>
          <w:rPrChange w:id="128" w:author="dhruv senjaliya" w:date="2023-06-14T11:00:00Z">
            <w:rPr>
              <w:spacing w:val="-3"/>
            </w:rPr>
          </w:rPrChange>
        </w:rPr>
        <w:t xml:space="preserve"> </w:t>
      </w:r>
      <w:r w:rsidRPr="004F672A">
        <w:rPr>
          <w:b/>
          <w:bCs/>
          <w:rPrChange w:id="129" w:author="dhruv senjaliya" w:date="2023-06-14T11:00:00Z">
            <w:rPr/>
          </w:rPrChange>
        </w:rPr>
        <w:t>of</w:t>
      </w:r>
      <w:r w:rsidRPr="004F672A">
        <w:rPr>
          <w:b/>
          <w:bCs/>
          <w:spacing w:val="-2"/>
          <w:rPrChange w:id="130" w:author="dhruv senjaliya" w:date="2023-06-14T11:00:00Z">
            <w:rPr>
              <w:spacing w:val="-2"/>
            </w:rPr>
          </w:rPrChange>
        </w:rPr>
        <w:t xml:space="preserve"> Department</w:t>
      </w:r>
      <w:r w:rsidRPr="004F672A">
        <w:rPr>
          <w:b/>
          <w:bCs/>
          <w:rPrChange w:id="131" w:author="dhruv senjaliya" w:date="2023-06-14T11:00:00Z">
            <w:rPr/>
          </w:rPrChange>
        </w:rPr>
        <w:tab/>
        <w:t>College</w:t>
      </w:r>
      <w:r w:rsidRPr="004F672A">
        <w:rPr>
          <w:b/>
          <w:bCs/>
          <w:spacing w:val="-5"/>
          <w:rPrChange w:id="132" w:author="dhruv senjaliya" w:date="2023-06-14T11:00:00Z">
            <w:rPr>
              <w:spacing w:val="-5"/>
            </w:rPr>
          </w:rPrChange>
        </w:rPr>
        <w:t xml:space="preserve"> </w:t>
      </w:r>
      <w:r w:rsidRPr="004F672A">
        <w:rPr>
          <w:b/>
          <w:bCs/>
          <w:spacing w:val="-4"/>
          <w:rPrChange w:id="133" w:author="dhruv senjaliya" w:date="2023-06-14T11:00:00Z">
            <w:rPr>
              <w:spacing w:val="-4"/>
            </w:rPr>
          </w:rPrChange>
        </w:rPr>
        <w:t>Seal</w:t>
      </w:r>
    </w:p>
    <w:p w14:paraId="097A363D" w14:textId="77777777" w:rsidR="00D150AC" w:rsidRDefault="00D150AC">
      <w:pPr>
        <w:sectPr w:rsidR="00D150AC" w:rsidSect="009D1575">
          <w:footerReference w:type="default" r:id="rId9"/>
          <w:type w:val="continuous"/>
          <w:pgSz w:w="12240" w:h="15840"/>
          <w:pgMar w:top="1580" w:right="1220" w:bottom="1200" w:left="1220" w:header="0" w:footer="1014" w:gutter="0"/>
          <w:pgNumType w:start="1"/>
          <w:cols w:space="720"/>
        </w:sectPr>
      </w:pPr>
    </w:p>
    <w:p w14:paraId="307F87B2" w14:textId="680FA429" w:rsidR="00D150AC" w:rsidRDefault="004574D1">
      <w:pPr>
        <w:pStyle w:val="Heading2"/>
        <w:tabs>
          <w:tab w:val="left" w:pos="1674"/>
          <w:tab w:val="left" w:pos="2173"/>
          <w:tab w:val="left" w:pos="2670"/>
        </w:tabs>
        <w:spacing w:line="276" w:lineRule="auto"/>
        <w:ind w:right="71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53504" behindDoc="1" locked="0" layoutInCell="1" allowOverlap="1" wp14:anchorId="4347C2DC" wp14:editId="1FC36A4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1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123D7" id="docshape3" o:spid="_x0000_s1026" style="position:absolute;margin-left:24pt;margin-top:24pt;width:564.15pt;height:744.15pt;z-index:-1606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single"/>
        </w:rPr>
        <w:t>MONTHLY</w:t>
      </w:r>
      <w:r>
        <w:rPr>
          <w:spacing w:val="-6"/>
          <w:u w:val="single"/>
        </w:rPr>
        <w:t xml:space="preserve"> </w:t>
      </w:r>
      <w:r>
        <w:rPr>
          <w:u w:val="single"/>
        </w:rPr>
        <w:t>ASSESSMENT</w:t>
      </w:r>
      <w:r>
        <w:rPr>
          <w:spacing w:val="-4"/>
          <w:u w:val="single"/>
        </w:rPr>
        <w:t xml:space="preserve"> </w:t>
      </w:r>
      <w:r>
        <w:rPr>
          <w:u w:val="single"/>
        </w:rPr>
        <w:t>-</w:t>
      </w:r>
      <w:r>
        <w:rPr>
          <w:spacing w:val="-5"/>
          <w:u w:val="single"/>
        </w:rPr>
        <w:t xml:space="preserve"> </w:t>
      </w:r>
      <w:r>
        <w:rPr>
          <w:u w:val="single"/>
        </w:rPr>
        <w:t>I</w:t>
      </w:r>
      <w:r>
        <w:rPr>
          <w:spacing w:val="-4"/>
        </w:rPr>
        <w:t xml:space="preserve"> </w:t>
      </w:r>
      <w:r>
        <w:t>(Observation,</w:t>
      </w:r>
      <w:r>
        <w:rPr>
          <w:spacing w:val="-5"/>
        </w:rPr>
        <w:t xml:space="preserve"> </w:t>
      </w:r>
      <w:r>
        <w:t>Empathy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Phase) (</w:t>
      </w:r>
      <w:proofErr w:type="gramStart"/>
      <w:r>
        <w:t>DATE :</w:t>
      </w:r>
      <w:proofErr w:type="gramEnd"/>
      <w:ins w:id="134" w:author="dhruv senjaliya" w:date="2023-11-01T11:02:00Z">
        <w:r w:rsidR="006412A5">
          <w:t xml:space="preserve">    </w:t>
        </w:r>
      </w:ins>
      <w:del w:id="135" w:author="dhruv senjaliya" w:date="2023-04-04T16:29:00Z">
        <w:r w:rsidDel="006B5957">
          <w:rPr>
            <w:u w:val="single"/>
          </w:rPr>
          <w:tab/>
        </w:r>
      </w:del>
      <w:r>
        <w:rPr>
          <w:spacing w:val="-10"/>
        </w:rPr>
        <w:t>/</w:t>
      </w:r>
      <w:ins w:id="136" w:author="dhruv senjaliya" w:date="2023-11-01T11:02:00Z">
        <w:r w:rsidR="006412A5">
          <w:rPr>
            <w:spacing w:val="-10"/>
          </w:rPr>
          <w:t xml:space="preserve">    </w:t>
        </w:r>
      </w:ins>
      <w:del w:id="137" w:author="dhruv senjaliya" w:date="2023-04-04T16:29:00Z">
        <w:r w:rsidDel="006B5957">
          <w:rPr>
            <w:u w:val="single"/>
          </w:rPr>
          <w:tab/>
        </w:r>
      </w:del>
      <w:r>
        <w:rPr>
          <w:spacing w:val="-10"/>
        </w:rPr>
        <w:t>/</w:t>
      </w:r>
      <w:ins w:id="138" w:author="dhruv senjaliya" w:date="2023-11-01T11:02:00Z">
        <w:r w:rsidR="006412A5">
          <w:rPr>
            <w:spacing w:val="-10"/>
          </w:rPr>
          <w:t xml:space="preserve">      </w:t>
        </w:r>
      </w:ins>
      <w:del w:id="139" w:author="dhruv senjaliya" w:date="2023-04-04T16:29:00Z">
        <w:r w:rsidDel="006B5957">
          <w:rPr>
            <w:u w:val="single"/>
          </w:rPr>
          <w:tab/>
        </w:r>
      </w:del>
      <w:r>
        <w:rPr>
          <w:spacing w:val="-10"/>
        </w:rPr>
        <w:t>)</w:t>
      </w:r>
    </w:p>
    <w:p w14:paraId="278580B9" w14:textId="5E0DAAE0" w:rsidR="00D150AC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195" w:line="360" w:lineRule="auto"/>
        <w:ind w:right="617"/>
        <w:rPr>
          <w:sz w:val="24"/>
        </w:rPr>
      </w:pPr>
      <w:r w:rsidRPr="00B9760F">
        <w:rPr>
          <w:b/>
          <w:bCs/>
          <w:sz w:val="24"/>
          <w:rPrChange w:id="140" w:author="dhruv senjaliya" w:date="2023-06-07T14:20:00Z">
            <w:rPr>
              <w:sz w:val="24"/>
            </w:rPr>
          </w:rPrChange>
        </w:rPr>
        <w:t>Why</w:t>
      </w:r>
      <w:r w:rsidRPr="00B9760F">
        <w:rPr>
          <w:b/>
          <w:bCs/>
          <w:spacing w:val="-4"/>
          <w:sz w:val="24"/>
          <w:rPrChange w:id="141" w:author="dhruv senjaliya" w:date="2023-06-07T14:20:00Z">
            <w:rPr>
              <w:spacing w:val="-4"/>
              <w:sz w:val="24"/>
            </w:rPr>
          </w:rPrChange>
        </w:rPr>
        <w:t xml:space="preserve"> </w:t>
      </w:r>
      <w:del w:id="142" w:author="dhruv senjaliya" w:date="2023-04-12T14:02:00Z">
        <w:r w:rsidRPr="00B9760F" w:rsidDel="00E60E09">
          <w:rPr>
            <w:b/>
            <w:bCs/>
            <w:sz w:val="24"/>
            <w:rPrChange w:id="143" w:author="dhruv senjaliya" w:date="2023-06-07T14:20:00Z">
              <w:rPr>
                <w:sz w:val="24"/>
              </w:rPr>
            </w:rPrChange>
          </w:rPr>
          <w:delText>students/team have</w:delText>
        </w:r>
      </w:del>
      <w:ins w:id="144" w:author="dhruv senjaliya" w:date="2023-04-12T14:02:00Z">
        <w:r w:rsidR="00E60E09" w:rsidRPr="00B9760F">
          <w:rPr>
            <w:b/>
            <w:bCs/>
            <w:sz w:val="24"/>
            <w:rPrChange w:id="145" w:author="dhruv senjaliya" w:date="2023-06-07T14:20:00Z">
              <w:rPr>
                <w:sz w:val="24"/>
              </w:rPr>
            </w:rPrChange>
          </w:rPr>
          <w:t>have students/team</w:t>
        </w:r>
      </w:ins>
      <w:r w:rsidRPr="00B9760F">
        <w:rPr>
          <w:b/>
          <w:bCs/>
          <w:sz w:val="24"/>
          <w:rPrChange w:id="146" w:author="dhruv senjaliya" w:date="2023-06-07T14:20:00Z">
            <w:rPr>
              <w:sz w:val="24"/>
            </w:rPr>
          </w:rPrChange>
        </w:rPr>
        <w:t xml:space="preserve"> taken above mentioned domain? (Please specify the reason)</w:t>
      </w:r>
      <w:r>
        <w:rPr>
          <w:sz w:val="24"/>
        </w:rPr>
        <w:t xml:space="preserve"> </w:t>
      </w:r>
      <w:r>
        <w:rPr>
          <w:color w:val="FF0000"/>
          <w:sz w:val="24"/>
        </w:rPr>
        <w:t>(Note: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For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more</w:t>
      </w:r>
      <w:r>
        <w:rPr>
          <w:color w:val="FF0000"/>
          <w:spacing w:val="-6"/>
          <w:sz w:val="24"/>
        </w:rPr>
        <w:t xml:space="preserve"> </w:t>
      </w:r>
      <w:r>
        <w:rPr>
          <w:color w:val="FF0000"/>
          <w:sz w:val="24"/>
        </w:rPr>
        <w:t>content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or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information,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one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may</w:t>
      </w:r>
      <w:r>
        <w:rPr>
          <w:color w:val="FF0000"/>
          <w:spacing w:val="-7"/>
          <w:sz w:val="24"/>
        </w:rPr>
        <w:t xml:space="preserve"> </w:t>
      </w:r>
      <w:r>
        <w:rPr>
          <w:color w:val="FF0000"/>
          <w:sz w:val="24"/>
        </w:rPr>
        <w:t>attach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additional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pages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to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this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card.)</w:t>
      </w:r>
    </w:p>
    <w:p w14:paraId="47A7F081" w14:textId="6349F4CD" w:rsidR="00D150AC" w:rsidRPr="00655443" w:rsidDel="00EF2E13" w:rsidRDefault="00655443">
      <w:pPr>
        <w:pStyle w:val="BodyText"/>
        <w:spacing w:before="5"/>
        <w:ind w:left="940"/>
        <w:rPr>
          <w:del w:id="147" w:author="dhruv senjaliya" w:date="2023-04-05T13:52:00Z"/>
          <w:rPrChange w:id="148" w:author="dhruv senjaliya" w:date="2023-06-11T22:56:00Z">
            <w:rPr>
              <w:del w:id="149" w:author="dhruv senjaliya" w:date="2023-04-05T13:52:00Z"/>
              <w:sz w:val="21"/>
            </w:rPr>
          </w:rPrChange>
        </w:rPr>
        <w:pPrChange w:id="150" w:author="dhruv senjaliya" w:date="2023-04-04T16:29:00Z">
          <w:pPr>
            <w:pStyle w:val="BodyText"/>
            <w:spacing w:before="5"/>
          </w:pPr>
        </w:pPrChange>
      </w:pPr>
      <w:r w:rsidRPr="00655443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10329E8" wp14:editId="4986D893">
                <wp:simplePos x="0" y="0"/>
                <wp:positionH relativeFrom="page">
                  <wp:posOffset>1372870</wp:posOffset>
                </wp:positionH>
                <wp:positionV relativeFrom="paragraph">
                  <wp:posOffset>182245</wp:posOffset>
                </wp:positionV>
                <wp:extent cx="5486400" cy="1270"/>
                <wp:effectExtent l="0" t="0" r="0" b="0"/>
                <wp:wrapTopAndBottom/>
                <wp:docPr id="108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5F711" id="docshape6" o:spid="_x0000_s1026" style="position:absolute;margin-left:108.1pt;margin-top:14.35pt;width:6in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IvMmAz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 w:rsidR="00EF2E13" w:rsidRPr="00655443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16BAD28" wp14:editId="5F78A209">
                <wp:simplePos x="0" y="0"/>
                <wp:positionH relativeFrom="page">
                  <wp:posOffset>1308735</wp:posOffset>
                </wp:positionH>
                <wp:positionV relativeFrom="paragraph">
                  <wp:posOffset>617220</wp:posOffset>
                </wp:positionV>
                <wp:extent cx="5486400" cy="1270"/>
                <wp:effectExtent l="0" t="0" r="0" b="0"/>
                <wp:wrapTopAndBottom/>
                <wp:docPr id="10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E8BBA" id="docshape7" o:spid="_x0000_s1026" style="position:absolute;margin-left:103.05pt;margin-top:48.6pt;width:6in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EY+hiX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 w:rsidR="00EF2E13" w:rsidRPr="00655443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8EDEB8" wp14:editId="2C211923">
                <wp:simplePos x="0" y="0"/>
                <wp:positionH relativeFrom="page">
                  <wp:posOffset>1306195</wp:posOffset>
                </wp:positionH>
                <wp:positionV relativeFrom="paragraph">
                  <wp:posOffset>376555</wp:posOffset>
                </wp:positionV>
                <wp:extent cx="5487035" cy="123190"/>
                <wp:effectExtent l="0" t="0" r="0" b="0"/>
                <wp:wrapTopAndBottom/>
                <wp:docPr id="10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3190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54B81" id="docshape5" o:spid="_x0000_s1026" style="position:absolute;margin-left:102.85pt;margin-top:29.65pt;width:432.05pt;height:9.7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  <w:del w:id="151" w:author="dhruv senjaliya" w:date="2023-04-05T13:52:00Z">
        <w:r w:rsidR="004574D1" w:rsidRPr="00655443" w:rsidDel="00EF2E13">
          <w:rPr>
            <w:noProof/>
          </w:rPr>
          <mc:AlternateContent>
            <mc:Choice Requires="wps">
              <w:drawing>
                <wp:anchor distT="0" distB="0" distL="0" distR="0" simplePos="0" relativeHeight="487588864" behindDoc="1" locked="0" layoutInCell="1" allowOverlap="1" wp14:anchorId="330B3F79" wp14:editId="756AF70D">
                  <wp:simplePos x="0" y="0"/>
                  <wp:positionH relativeFrom="page">
                    <wp:posOffset>1371600</wp:posOffset>
                  </wp:positionH>
                  <wp:positionV relativeFrom="paragraph">
                    <wp:posOffset>209550</wp:posOffset>
                  </wp:positionV>
                  <wp:extent cx="5486400" cy="1270"/>
                  <wp:effectExtent l="0" t="0" r="0" b="0"/>
                  <wp:wrapTopAndBottom/>
                  <wp:docPr id="109" name="docshape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0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CF638A" id="docshape4" o:spid="_x0000_s1026" style="position:absolute;margin-left:108pt;margin-top:16.5pt;width:6in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nbewyt8AAAAKAQAADwAAAAAAAAAAAAAAAADxBAAAZHJzL2Rv&#10;d25yZXYueG1sUEsFBgAAAAAEAAQA8wAAAP0FAAAAAA==&#10;" path="m,l8640,e" filled="f" strokeweight=".48pt">
                  <v:path arrowok="t" o:connecttype="custom" o:connectlocs="0,0;5486400,0" o:connectangles="0,0"/>
                  <w10:wrap type="topAndBottom" anchorx="page"/>
                </v:shape>
              </w:pict>
            </mc:Fallback>
          </mc:AlternateContent>
        </w:r>
      </w:del>
      <w:ins w:id="152" w:author="dhruv senjaliya" w:date="2023-04-05T13:52:00Z">
        <w:r w:rsidR="00EF2E13" w:rsidRPr="00655443">
          <w:rPr>
            <w:rPrChange w:id="153" w:author="dhruv senjaliya" w:date="2023-06-11T22:56:00Z">
              <w:rPr>
                <w:b/>
                <w:bCs/>
                <w:sz w:val="21"/>
              </w:rPr>
            </w:rPrChange>
          </w:rPr>
          <w:t xml:space="preserve">because </w:t>
        </w:r>
      </w:ins>
      <w:ins w:id="154" w:author="dhruv senjaliya" w:date="2023-04-12T14:02:00Z">
        <w:r w:rsidR="00DD0DA5" w:rsidRPr="00655443">
          <w:rPr>
            <w:rPrChange w:id="155" w:author="dhruv senjaliya" w:date="2023-06-11T22:56:00Z">
              <w:rPr>
                <w:b/>
                <w:bCs/>
                <w:sz w:val="21"/>
              </w:rPr>
            </w:rPrChange>
          </w:rPr>
          <w:t>of all</w:t>
        </w:r>
      </w:ins>
      <w:ins w:id="156" w:author="dhruv senjaliya" w:date="2023-04-04T16:33:00Z">
        <w:r w:rsidR="0090655E" w:rsidRPr="00655443">
          <w:rPr>
            <w:rPrChange w:id="157" w:author="dhruv senjaliya" w:date="2023-06-11T22:56:00Z">
              <w:rPr>
                <w:sz w:val="21"/>
              </w:rPr>
            </w:rPrChange>
          </w:rPr>
          <w:t xml:space="preserve"> people</w:t>
        </w:r>
      </w:ins>
      <w:ins w:id="158" w:author="dhruv senjaliya" w:date="2023-04-05T13:52:00Z">
        <w:r w:rsidR="00EF2E13" w:rsidRPr="00655443">
          <w:rPr>
            <w:rPrChange w:id="159" w:author="dhruv senjaliya" w:date="2023-06-11T22:56:00Z">
              <w:rPr>
                <w:b/>
                <w:bCs/>
                <w:sz w:val="21"/>
              </w:rPr>
            </w:rPrChange>
          </w:rPr>
          <w:t xml:space="preserve"> </w:t>
        </w:r>
      </w:ins>
    </w:p>
    <w:p w14:paraId="10C260A7" w14:textId="76ED02CE" w:rsidR="00D150AC" w:rsidDel="0090655E" w:rsidRDefault="00490C0C">
      <w:pPr>
        <w:pStyle w:val="BodyText"/>
        <w:rPr>
          <w:del w:id="160" w:author="dhruv senjaliya" w:date="2023-04-04T16:36:00Z"/>
          <w:sz w:val="20"/>
        </w:rPr>
      </w:pPr>
      <w:ins w:id="161" w:author="dhruv senjaliya" w:date="2023-04-05T13:37:00Z">
        <w:r w:rsidRPr="00655443">
          <w:rPr>
            <w:rPrChange w:id="162" w:author="dhruv senjaliya" w:date="2023-06-11T22:56:00Z">
              <w:rPr>
                <w:b/>
                <w:bCs/>
                <w:sz w:val="20"/>
              </w:rPr>
            </w:rPrChange>
          </w:rPr>
          <w:t>are</w:t>
        </w:r>
      </w:ins>
      <w:ins w:id="163" w:author="dhruv senjaliya" w:date="2023-04-04T16:36:00Z">
        <w:r w:rsidR="0090655E" w:rsidRPr="00655443">
          <w:rPr>
            <w:rPrChange w:id="164" w:author="dhruv senjaliya" w:date="2023-06-11T22:56:00Z">
              <w:rPr>
                <w:sz w:val="20"/>
              </w:rPr>
            </w:rPrChange>
          </w:rPr>
          <w:t xml:space="preserve"> </w:t>
        </w:r>
      </w:ins>
      <w:ins w:id="165" w:author="dhruv senjaliya" w:date="2023-04-04T16:39:00Z">
        <w:r w:rsidR="0090655E" w:rsidRPr="00655443">
          <w:rPr>
            <w:rPrChange w:id="166" w:author="dhruv senjaliya" w:date="2023-06-11T22:56:00Z">
              <w:rPr>
                <w:sz w:val="20"/>
              </w:rPr>
            </w:rPrChange>
          </w:rPr>
          <w:t>not aware with all plant</w:t>
        </w:r>
      </w:ins>
      <w:ins w:id="167" w:author="dhruv senjaliya" w:date="2023-04-05T13:53:00Z">
        <w:r w:rsidR="00EF2E13" w:rsidRPr="00655443">
          <w:rPr>
            <w:rPrChange w:id="168" w:author="dhruv senjaliya" w:date="2023-06-11T22:56:00Z">
              <w:rPr>
                <w:b/>
                <w:bCs/>
                <w:sz w:val="20"/>
              </w:rPr>
            </w:rPrChange>
          </w:rPr>
          <w:t>s</w:t>
        </w:r>
      </w:ins>
      <w:ins w:id="169" w:author="dhruv senjaliya" w:date="2023-04-04T16:39:00Z">
        <w:r w:rsidR="0090655E" w:rsidRPr="00655443">
          <w:rPr>
            <w:rPrChange w:id="170" w:author="dhruv senjaliya" w:date="2023-06-11T22:56:00Z">
              <w:rPr>
                <w:sz w:val="20"/>
              </w:rPr>
            </w:rPrChange>
          </w:rPr>
          <w:t xml:space="preserve"> and its </w:t>
        </w:r>
      </w:ins>
      <w:ins w:id="171" w:author="dhruv senjaliya" w:date="2023-04-05T13:53:00Z">
        <w:r w:rsidR="00EF2E13" w:rsidRPr="00655443">
          <w:rPr>
            <w:rPrChange w:id="172" w:author="dhruv senjaliya" w:date="2023-06-11T22:56:00Z">
              <w:rPr>
                <w:b/>
                <w:bCs/>
                <w:sz w:val="20"/>
              </w:rPr>
            </w:rPrChange>
          </w:rPr>
          <w:t xml:space="preserve">information such as </w:t>
        </w:r>
        <w:proofErr w:type="gramStart"/>
        <w:r w:rsidR="00EF2E13" w:rsidRPr="00655443">
          <w:rPr>
            <w:rPrChange w:id="173" w:author="dhruv senjaliya" w:date="2023-06-11T22:56:00Z">
              <w:rPr>
                <w:b/>
                <w:bCs/>
                <w:sz w:val="20"/>
              </w:rPr>
            </w:rPrChange>
          </w:rPr>
          <w:t xml:space="preserve">uses, </w:t>
        </w:r>
      </w:ins>
      <w:ins w:id="174" w:author="dhruv senjaliya" w:date="2023-06-11T22:56:00Z">
        <w:r w:rsidR="00655443">
          <w:t xml:space="preserve"> </w:t>
        </w:r>
      </w:ins>
      <w:ins w:id="175" w:author="dhruv senjaliya" w:date="2023-04-05T13:54:00Z">
        <w:r w:rsidR="00EF2E13" w:rsidRPr="00655443">
          <w:rPr>
            <w:rPrChange w:id="176" w:author="dhruv senjaliya" w:date="2023-06-11T22:56:00Z">
              <w:rPr>
                <w:b/>
                <w:bCs/>
                <w:sz w:val="20"/>
              </w:rPr>
            </w:rPrChange>
          </w:rPr>
          <w:t>benefits</w:t>
        </w:r>
        <w:proofErr w:type="gramEnd"/>
        <w:r w:rsidR="00EF2E13" w:rsidRPr="00655443">
          <w:rPr>
            <w:rPrChange w:id="177" w:author="dhruv senjaliya" w:date="2023-06-11T22:56:00Z">
              <w:rPr>
                <w:b/>
                <w:bCs/>
                <w:sz w:val="20"/>
              </w:rPr>
            </w:rPrChange>
          </w:rPr>
          <w:t>.</w:t>
        </w:r>
      </w:ins>
      <w:ins w:id="178" w:author="dhruv senjaliya" w:date="2023-04-04T16:39:00Z">
        <w:r w:rsidR="0090655E" w:rsidRPr="00655443">
          <w:rPr>
            <w:rPrChange w:id="179" w:author="dhruv senjaliya" w:date="2023-06-11T22:56:00Z">
              <w:rPr>
                <w:sz w:val="20"/>
              </w:rPr>
            </w:rPrChange>
          </w:rPr>
          <w:t xml:space="preserve"> With help of our </w:t>
        </w:r>
      </w:ins>
      <w:ins w:id="180" w:author="dhruv senjaliya" w:date="2023-04-12T14:02:00Z">
        <w:r w:rsidR="00DD0DA5" w:rsidRPr="00655443">
          <w:rPr>
            <w:rPrChange w:id="181" w:author="dhruv senjaliya" w:date="2023-06-11T22:56:00Z">
              <w:rPr>
                <w:b/>
                <w:bCs/>
                <w:sz w:val="20"/>
              </w:rPr>
            </w:rPrChange>
          </w:rPr>
          <w:t>app,</w:t>
        </w:r>
      </w:ins>
      <w:ins w:id="182" w:author="dhruv senjaliya" w:date="2023-04-04T16:39:00Z">
        <w:r w:rsidR="0090655E" w:rsidRPr="00655443">
          <w:rPr>
            <w:rPrChange w:id="183" w:author="dhruv senjaliya" w:date="2023-06-11T22:56:00Z">
              <w:rPr>
                <w:sz w:val="20"/>
              </w:rPr>
            </w:rPrChange>
          </w:rPr>
          <w:t xml:space="preserve"> they get information</w:t>
        </w:r>
      </w:ins>
      <w:ins w:id="184" w:author="dhruv senjaliya" w:date="2023-04-04T16:36:00Z">
        <w:r w:rsidR="0090655E" w:rsidRPr="00655443">
          <w:rPr>
            <w:rPrChange w:id="185" w:author="dhruv senjaliya" w:date="2023-06-11T22:56:00Z">
              <w:rPr>
                <w:sz w:val="20"/>
              </w:rPr>
            </w:rPrChange>
          </w:rPr>
          <w:t xml:space="preserve"> </w:t>
        </w:r>
      </w:ins>
      <w:ins w:id="186" w:author="dhruv senjaliya" w:date="2023-04-04T16:39:00Z">
        <w:r w:rsidR="0090655E" w:rsidRPr="00655443">
          <w:rPr>
            <w:rPrChange w:id="187" w:author="dhruv senjaliya" w:date="2023-06-11T22:56:00Z">
              <w:rPr>
                <w:sz w:val="20"/>
              </w:rPr>
            </w:rPrChange>
          </w:rPr>
          <w:t>about it.</w:t>
        </w:r>
      </w:ins>
      <w:ins w:id="188" w:author="dhruv senjaliya" w:date="2023-04-04T16:36:00Z">
        <w:r w:rsidR="0090655E" w:rsidRPr="00490C0C">
          <w:rPr>
            <w:b/>
            <w:bCs/>
            <w:sz w:val="20"/>
            <w:rPrChange w:id="189" w:author="dhruv senjaliya" w:date="2023-04-05T13:37:00Z">
              <w:rPr>
                <w:sz w:val="20"/>
              </w:rPr>
            </w:rPrChange>
          </w:rPr>
          <w:t xml:space="preserve"> </w:t>
        </w:r>
        <w:r w:rsidR="0090655E">
          <w:rPr>
            <w:sz w:val="20"/>
          </w:rPr>
          <w:t xml:space="preserve">    </w:t>
        </w:r>
      </w:ins>
    </w:p>
    <w:p w14:paraId="0C02ADB4" w14:textId="1D3928FE" w:rsidR="00D150AC" w:rsidRPr="0090655E" w:rsidRDefault="00D150AC">
      <w:pPr>
        <w:pStyle w:val="BodyText"/>
        <w:spacing w:before="5"/>
        <w:ind w:left="940"/>
        <w:rPr>
          <w:sz w:val="20"/>
          <w:szCs w:val="20"/>
          <w:rPrChange w:id="190" w:author="dhruv senjaliya" w:date="2023-04-04T16:35:00Z">
            <w:rPr>
              <w:sz w:val="13"/>
            </w:rPr>
          </w:rPrChange>
        </w:rPr>
        <w:pPrChange w:id="191" w:author="dhruv senjaliya" w:date="2023-04-05T13:52:00Z">
          <w:pPr>
            <w:pStyle w:val="BodyText"/>
            <w:spacing w:before="6"/>
          </w:pPr>
        </w:pPrChange>
      </w:pPr>
    </w:p>
    <w:p w14:paraId="5DCE8D5C" w14:textId="2BE2A489" w:rsidR="00D150AC" w:rsidRDefault="00D150AC">
      <w:pPr>
        <w:pStyle w:val="BodyText"/>
        <w:rPr>
          <w:sz w:val="20"/>
        </w:rPr>
      </w:pPr>
    </w:p>
    <w:p w14:paraId="5811DA63" w14:textId="72EE905E" w:rsidR="00D150AC" w:rsidRDefault="00D150AC">
      <w:pPr>
        <w:pStyle w:val="BodyText"/>
        <w:spacing w:before="4"/>
        <w:rPr>
          <w:sz w:val="13"/>
        </w:rPr>
      </w:pPr>
    </w:p>
    <w:p w14:paraId="3FF3EB3F" w14:textId="6A2CB425" w:rsidR="00D150AC" w:rsidRDefault="00D150AC">
      <w:pPr>
        <w:pStyle w:val="BodyText"/>
        <w:rPr>
          <w:sz w:val="20"/>
        </w:rPr>
      </w:pPr>
    </w:p>
    <w:p w14:paraId="0B949D37" w14:textId="163BFE5C" w:rsidR="00D150AC" w:rsidRDefault="00D150AC">
      <w:pPr>
        <w:pStyle w:val="BodyText"/>
        <w:spacing w:before="7"/>
        <w:rPr>
          <w:sz w:val="13"/>
        </w:rPr>
      </w:pPr>
    </w:p>
    <w:p w14:paraId="5F600BD7" w14:textId="77777777" w:rsidR="00D150AC" w:rsidRDefault="00D150AC">
      <w:pPr>
        <w:pStyle w:val="BodyText"/>
        <w:rPr>
          <w:sz w:val="20"/>
        </w:rPr>
      </w:pPr>
    </w:p>
    <w:p w14:paraId="02B30E2D" w14:textId="77777777" w:rsidR="00D150AC" w:rsidRPr="00B9760F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line="276" w:lineRule="auto"/>
        <w:ind w:right="300"/>
        <w:rPr>
          <w:b/>
          <w:bCs/>
          <w:sz w:val="24"/>
          <w:rPrChange w:id="192" w:author="dhruv senjaliya" w:date="2023-06-07T14:19:00Z">
            <w:rPr>
              <w:sz w:val="24"/>
            </w:rPr>
          </w:rPrChange>
        </w:rPr>
      </w:pPr>
      <w:r w:rsidRPr="00B9760F">
        <w:rPr>
          <w:b/>
          <w:bCs/>
          <w:sz w:val="24"/>
          <w:rPrChange w:id="193" w:author="dhruv senjaliya" w:date="2023-06-07T14:19:00Z">
            <w:rPr>
              <w:sz w:val="24"/>
            </w:rPr>
          </w:rPrChange>
        </w:rPr>
        <w:t>How</w:t>
      </w:r>
      <w:r w:rsidRPr="00B9760F">
        <w:rPr>
          <w:b/>
          <w:bCs/>
          <w:spacing w:val="-4"/>
          <w:sz w:val="24"/>
          <w:rPrChange w:id="194" w:author="dhruv senjaliya" w:date="2023-06-07T14:19:00Z">
            <w:rPr>
              <w:spacing w:val="-4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195" w:author="dhruv senjaliya" w:date="2023-06-07T14:19:00Z">
            <w:rPr>
              <w:sz w:val="24"/>
            </w:rPr>
          </w:rPrChange>
        </w:rPr>
        <w:t>frequently</w:t>
      </w:r>
      <w:r w:rsidRPr="00B9760F">
        <w:rPr>
          <w:b/>
          <w:bCs/>
          <w:spacing w:val="-8"/>
          <w:sz w:val="24"/>
          <w:rPrChange w:id="196" w:author="dhruv senjaliya" w:date="2023-06-07T14:19:00Z">
            <w:rPr>
              <w:spacing w:val="-8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197" w:author="dhruv senjaliya" w:date="2023-06-07T14:19:00Z">
            <w:rPr>
              <w:sz w:val="24"/>
            </w:rPr>
          </w:rPrChange>
        </w:rPr>
        <w:t>student</w:t>
      </w:r>
      <w:r w:rsidRPr="00B9760F">
        <w:rPr>
          <w:b/>
          <w:bCs/>
          <w:spacing w:val="-3"/>
          <w:sz w:val="24"/>
          <w:rPrChange w:id="198" w:author="dhruv senjaliya" w:date="2023-06-07T14:19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199" w:author="dhruv senjaliya" w:date="2023-06-07T14:19:00Z">
            <w:rPr>
              <w:sz w:val="24"/>
            </w:rPr>
          </w:rPrChange>
        </w:rPr>
        <w:t>team</w:t>
      </w:r>
      <w:r w:rsidRPr="00B9760F">
        <w:rPr>
          <w:b/>
          <w:bCs/>
          <w:spacing w:val="-3"/>
          <w:sz w:val="24"/>
          <w:rPrChange w:id="200" w:author="dhruv senjaliya" w:date="2023-06-07T14:19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01" w:author="dhruv senjaliya" w:date="2023-06-07T14:19:00Z">
            <w:rPr>
              <w:sz w:val="24"/>
            </w:rPr>
          </w:rPrChange>
        </w:rPr>
        <w:t>has gone</w:t>
      </w:r>
      <w:r w:rsidRPr="00B9760F">
        <w:rPr>
          <w:b/>
          <w:bCs/>
          <w:spacing w:val="-2"/>
          <w:sz w:val="24"/>
          <w:rPrChange w:id="202" w:author="dhruv senjaliya" w:date="2023-06-07T14:19:00Z">
            <w:rPr>
              <w:spacing w:val="-2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03" w:author="dhruv senjaliya" w:date="2023-06-07T14:19:00Z">
            <w:rPr>
              <w:sz w:val="24"/>
            </w:rPr>
          </w:rPrChange>
        </w:rPr>
        <w:t>for</w:t>
      </w:r>
      <w:r w:rsidRPr="00B9760F">
        <w:rPr>
          <w:b/>
          <w:bCs/>
          <w:spacing w:val="-5"/>
          <w:sz w:val="24"/>
          <w:rPrChange w:id="204" w:author="dhruv senjaliya" w:date="2023-06-07T14:19:00Z">
            <w:rPr>
              <w:spacing w:val="-5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05" w:author="dhruv senjaliya" w:date="2023-06-07T14:19:00Z">
            <w:rPr>
              <w:sz w:val="24"/>
            </w:rPr>
          </w:rPrChange>
        </w:rPr>
        <w:t>observation</w:t>
      </w:r>
      <w:r w:rsidRPr="00B9760F">
        <w:rPr>
          <w:b/>
          <w:bCs/>
          <w:spacing w:val="-3"/>
          <w:sz w:val="24"/>
          <w:rPrChange w:id="206" w:author="dhruv senjaliya" w:date="2023-06-07T14:19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07" w:author="dhruv senjaliya" w:date="2023-06-07T14:19:00Z">
            <w:rPr>
              <w:sz w:val="24"/>
            </w:rPr>
          </w:rPrChange>
        </w:rPr>
        <w:t>on</w:t>
      </w:r>
      <w:r w:rsidRPr="00B9760F">
        <w:rPr>
          <w:b/>
          <w:bCs/>
          <w:spacing w:val="-3"/>
          <w:sz w:val="24"/>
          <w:rPrChange w:id="208" w:author="dhruv senjaliya" w:date="2023-06-07T14:19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09" w:author="dhruv senjaliya" w:date="2023-06-07T14:19:00Z">
            <w:rPr>
              <w:sz w:val="24"/>
            </w:rPr>
          </w:rPrChange>
        </w:rPr>
        <w:t>field,</w:t>
      </w:r>
      <w:r w:rsidRPr="00B9760F">
        <w:rPr>
          <w:b/>
          <w:bCs/>
          <w:spacing w:val="-3"/>
          <w:sz w:val="24"/>
          <w:rPrChange w:id="210" w:author="dhruv senjaliya" w:date="2023-06-07T14:19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11" w:author="dhruv senjaliya" w:date="2023-06-07T14:19:00Z">
            <w:rPr>
              <w:sz w:val="24"/>
            </w:rPr>
          </w:rPrChange>
        </w:rPr>
        <w:t>mention</w:t>
      </w:r>
      <w:r w:rsidRPr="00B9760F">
        <w:rPr>
          <w:b/>
          <w:bCs/>
          <w:spacing w:val="-3"/>
          <w:sz w:val="24"/>
          <w:rPrChange w:id="212" w:author="dhruv senjaliya" w:date="2023-06-07T14:19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13" w:author="dhruv senjaliya" w:date="2023-06-07T14:19:00Z">
            <w:rPr>
              <w:sz w:val="24"/>
            </w:rPr>
          </w:rPrChange>
        </w:rPr>
        <w:t>with</w:t>
      </w:r>
      <w:r w:rsidRPr="00B9760F">
        <w:rPr>
          <w:b/>
          <w:bCs/>
          <w:spacing w:val="-3"/>
          <w:sz w:val="24"/>
          <w:rPrChange w:id="214" w:author="dhruv senjaliya" w:date="2023-06-07T14:19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15" w:author="dhruv senjaliya" w:date="2023-06-07T14:19:00Z">
            <w:rPr>
              <w:sz w:val="24"/>
            </w:rPr>
          </w:rPrChange>
        </w:rPr>
        <w:t>date,</w:t>
      </w:r>
      <w:r w:rsidRPr="00B9760F">
        <w:rPr>
          <w:b/>
          <w:bCs/>
          <w:spacing w:val="-3"/>
          <w:sz w:val="24"/>
          <w:rPrChange w:id="216" w:author="dhruv senjaliya" w:date="2023-06-07T14:19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17" w:author="dhruv senjaliya" w:date="2023-06-07T14:19:00Z">
            <w:rPr>
              <w:sz w:val="24"/>
            </w:rPr>
          </w:rPrChange>
        </w:rPr>
        <w:t>place, time etc.? Which are the key observations that they have noticed?</w:t>
      </w:r>
    </w:p>
    <w:p w14:paraId="6AAC241A" w14:textId="597EBF1E" w:rsidR="00543188" w:rsidRPr="00655443" w:rsidDel="00EF2E13" w:rsidRDefault="00655443">
      <w:pPr>
        <w:pStyle w:val="BodyText"/>
        <w:spacing w:before="4"/>
        <w:ind w:left="940"/>
        <w:rPr>
          <w:del w:id="218" w:author="dhruv senjaliya" w:date="2023-04-05T13:58:00Z"/>
          <w:b/>
          <w:bCs/>
          <w:rPrChange w:id="219" w:author="dhruv senjaliya" w:date="2023-06-11T22:55:00Z">
            <w:rPr>
              <w:del w:id="220" w:author="dhruv senjaliya" w:date="2023-04-05T13:58:00Z"/>
              <w:sz w:val="21"/>
            </w:rPr>
          </w:rPrChange>
        </w:rPr>
        <w:pPrChange w:id="221" w:author="dhruv senjaliya" w:date="2023-04-05T14:30:00Z">
          <w:pPr>
            <w:pStyle w:val="BodyText"/>
            <w:spacing w:before="4"/>
          </w:pPr>
        </w:pPrChange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A7B6FE1" wp14:editId="24B88455">
                <wp:simplePos x="0" y="0"/>
                <wp:positionH relativeFrom="page">
                  <wp:posOffset>1365250</wp:posOffset>
                </wp:positionH>
                <wp:positionV relativeFrom="paragraph">
                  <wp:posOffset>400050</wp:posOffset>
                </wp:positionV>
                <wp:extent cx="5486400" cy="1270"/>
                <wp:effectExtent l="0" t="0" r="0" b="0"/>
                <wp:wrapTopAndBottom/>
                <wp:docPr id="104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765E0" id="docshape9" o:spid="_x0000_s1026" style="position:absolute;margin-left:107.5pt;margin-top:31.5pt;width:6in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q2a1ON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 w:rsidR="004574D1" w:rsidRPr="00655443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ADEA562" wp14:editId="5D6B2492">
                <wp:simplePos x="0" y="0"/>
                <wp:positionH relativeFrom="page">
                  <wp:posOffset>1372870</wp:posOffset>
                </wp:positionH>
                <wp:positionV relativeFrom="paragraph">
                  <wp:posOffset>194310</wp:posOffset>
                </wp:positionV>
                <wp:extent cx="5486400" cy="1270"/>
                <wp:effectExtent l="0" t="0" r="0" b="0"/>
                <wp:wrapTopAndBottom/>
                <wp:docPr id="10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0FE8D" id="docshape8" o:spid="_x0000_s1026" style="position:absolute;margin-left:108.1pt;margin-top:15.3pt;width:6in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3/9joN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222" w:author="dhruv senjaliya" w:date="2023-04-05T14:30:00Z">
        <w:r w:rsidR="003B74A9" w:rsidRPr="00655443">
          <w:rPr>
            <w:rPrChange w:id="223" w:author="dhruv senjaliya" w:date="2023-06-11T22:55:00Z">
              <w:rPr>
                <w:b/>
                <w:bCs/>
                <w:sz w:val="21"/>
              </w:rPr>
            </w:rPrChange>
          </w:rPr>
          <w:t xml:space="preserve">We visited </w:t>
        </w:r>
      </w:ins>
      <w:ins w:id="224" w:author="dhruv senjaliya" w:date="2023-04-05T14:31:00Z">
        <w:r w:rsidR="003B74A9" w:rsidRPr="00655443">
          <w:rPr>
            <w:rPrChange w:id="225" w:author="dhruv senjaliya" w:date="2023-06-11T22:55:00Z">
              <w:rPr>
                <w:b/>
                <w:bCs/>
                <w:sz w:val="21"/>
              </w:rPr>
            </w:rPrChange>
          </w:rPr>
          <w:t>nursery on dated 29</w:t>
        </w:r>
      </w:ins>
      <w:ins w:id="226" w:author="dhruv senjaliya" w:date="2023-04-05T14:32:00Z">
        <w:r w:rsidR="003B74A9" w:rsidRPr="00655443">
          <w:rPr>
            <w:vertAlign w:val="superscript"/>
            <w:rPrChange w:id="227" w:author="dhruv senjaliya" w:date="2023-06-11T22:55:00Z">
              <w:rPr>
                <w:b/>
                <w:bCs/>
                <w:sz w:val="21"/>
                <w:vertAlign w:val="superscript"/>
              </w:rPr>
            </w:rPrChange>
          </w:rPr>
          <w:t>th</w:t>
        </w:r>
        <w:r w:rsidR="003B74A9" w:rsidRPr="00655443">
          <w:rPr>
            <w:rPrChange w:id="228" w:author="dhruv senjaliya" w:date="2023-06-11T22:55:00Z">
              <w:rPr>
                <w:b/>
                <w:bCs/>
                <w:sz w:val="21"/>
              </w:rPr>
            </w:rPrChange>
          </w:rPr>
          <w:t xml:space="preserve"> march at the place near </w:t>
        </w:r>
      </w:ins>
      <w:proofErr w:type="spellStart"/>
      <w:ins w:id="229" w:author="dhruv senjaliya" w:date="2023-04-05T14:33:00Z">
        <w:r w:rsidR="003B74A9" w:rsidRPr="00655443">
          <w:rPr>
            <w:rPrChange w:id="230" w:author="dhruv senjaliya" w:date="2023-06-11T22:55:00Z">
              <w:rPr>
                <w:b/>
                <w:bCs/>
                <w:sz w:val="21"/>
              </w:rPr>
            </w:rPrChange>
          </w:rPr>
          <w:t>wagha</w:t>
        </w:r>
      </w:ins>
      <w:ins w:id="231" w:author="dhruv senjaliya" w:date="2023-04-12T14:00:00Z">
        <w:r w:rsidR="00DD0DA5" w:rsidRPr="00655443">
          <w:rPr>
            <w:rPrChange w:id="232" w:author="dhruv senjaliya" w:date="2023-06-11T22:55:00Z">
              <w:rPr>
                <w:b/>
                <w:bCs/>
                <w:sz w:val="21"/>
              </w:rPr>
            </w:rPrChange>
          </w:rPr>
          <w:t>w</w:t>
        </w:r>
      </w:ins>
      <w:ins w:id="233" w:author="dhruv senjaliya" w:date="2023-04-05T14:33:00Z">
        <w:r w:rsidR="003B74A9" w:rsidRPr="00655443">
          <w:rPr>
            <w:rPrChange w:id="234" w:author="dhruv senjaliya" w:date="2023-06-11T22:55:00Z">
              <w:rPr>
                <w:b/>
                <w:bCs/>
                <w:sz w:val="21"/>
              </w:rPr>
            </w:rPrChange>
          </w:rPr>
          <w:t>adi</w:t>
        </w:r>
        <w:proofErr w:type="spellEnd"/>
        <w:r w:rsidR="003B74A9" w:rsidRPr="00655443">
          <w:rPr>
            <w:rPrChange w:id="235" w:author="dhruv senjaliya" w:date="2023-06-11T22:55:00Z">
              <w:rPr>
                <w:b/>
                <w:bCs/>
                <w:sz w:val="21"/>
              </w:rPr>
            </w:rPrChange>
          </w:rPr>
          <w:t xml:space="preserve"> road which is located </w:t>
        </w:r>
      </w:ins>
      <w:ins w:id="236" w:author="dhruv senjaliya" w:date="2023-04-05T14:34:00Z">
        <w:r w:rsidR="003B74A9" w:rsidRPr="00655443">
          <w:rPr>
            <w:rPrChange w:id="237" w:author="dhruv senjaliya" w:date="2023-06-11T22:55:00Z">
              <w:rPr>
                <w:b/>
                <w:bCs/>
                <w:sz w:val="21"/>
              </w:rPr>
            </w:rPrChange>
          </w:rPr>
          <w:t>in Bhavnagar.</w:t>
        </w:r>
      </w:ins>
      <w:ins w:id="238" w:author="dhruv senjaliya" w:date="2023-04-05T14:42:00Z">
        <w:r w:rsidR="00F7395E" w:rsidRPr="00655443">
          <w:rPr>
            <w:rPrChange w:id="239" w:author="dhruv senjaliya" w:date="2023-06-11T22:55:00Z">
              <w:rPr>
                <w:b/>
                <w:bCs/>
                <w:sz w:val="21"/>
              </w:rPr>
            </w:rPrChange>
          </w:rPr>
          <w:t xml:space="preserve"> </w:t>
        </w:r>
      </w:ins>
      <w:ins w:id="240" w:author="dhruv senjaliya" w:date="2023-04-12T14:03:00Z">
        <w:r w:rsidR="00E60E09" w:rsidRPr="00655443">
          <w:rPr>
            <w:rPrChange w:id="241" w:author="dhruv senjaliya" w:date="2023-06-11T22:55:00Z">
              <w:rPr>
                <w:b/>
                <w:bCs/>
                <w:sz w:val="21"/>
              </w:rPr>
            </w:rPrChange>
          </w:rPr>
          <w:t>There we</w:t>
        </w:r>
      </w:ins>
      <w:ins w:id="242" w:author="dhruv senjaliya" w:date="2023-04-05T14:43:00Z">
        <w:r w:rsidR="00F7395E" w:rsidRPr="00655443">
          <w:rPr>
            <w:rPrChange w:id="243" w:author="dhruv senjaliya" w:date="2023-06-11T22:55:00Z">
              <w:rPr>
                <w:b/>
                <w:bCs/>
                <w:sz w:val="21"/>
              </w:rPr>
            </w:rPrChange>
          </w:rPr>
          <w:t xml:space="preserve"> </w:t>
        </w:r>
      </w:ins>
      <w:ins w:id="244" w:author="dhruv senjaliya" w:date="2023-04-05T14:44:00Z">
        <w:r w:rsidR="00F7395E" w:rsidRPr="00655443">
          <w:rPr>
            <w:rPrChange w:id="245" w:author="dhruv senjaliya" w:date="2023-06-11T22:55:00Z">
              <w:rPr>
                <w:b/>
                <w:bCs/>
                <w:sz w:val="21"/>
              </w:rPr>
            </w:rPrChange>
          </w:rPr>
          <w:t>noticed that many rare and different species of plants</w:t>
        </w:r>
      </w:ins>
      <w:ins w:id="246" w:author="dhruv senjaliya" w:date="2023-04-05T14:45:00Z">
        <w:r w:rsidR="00F7395E" w:rsidRPr="00655443">
          <w:rPr>
            <w:b/>
            <w:bCs/>
            <w:rPrChange w:id="247" w:author="dhruv senjaliya" w:date="2023-06-11T22:55:00Z">
              <w:rPr>
                <w:b/>
                <w:bCs/>
                <w:sz w:val="21"/>
              </w:rPr>
            </w:rPrChange>
          </w:rPr>
          <w:t>.</w:t>
        </w:r>
      </w:ins>
      <w:ins w:id="248" w:author="dhruv senjaliya" w:date="2023-04-05T14:44:00Z">
        <w:r w:rsidR="00F7395E" w:rsidRPr="00655443">
          <w:rPr>
            <w:b/>
            <w:bCs/>
            <w:rPrChange w:id="249" w:author="dhruv senjaliya" w:date="2023-06-11T22:55:00Z">
              <w:rPr>
                <w:b/>
                <w:bCs/>
                <w:sz w:val="21"/>
              </w:rPr>
            </w:rPrChange>
          </w:rPr>
          <w:t xml:space="preserve"> </w:t>
        </w:r>
      </w:ins>
    </w:p>
    <w:p w14:paraId="165036EF" w14:textId="0643E26E" w:rsidR="00D150AC" w:rsidRPr="00490C0C" w:rsidRDefault="00D150AC">
      <w:pPr>
        <w:pStyle w:val="BodyText"/>
        <w:ind w:left="940"/>
        <w:rPr>
          <w:b/>
          <w:bCs/>
          <w:sz w:val="20"/>
          <w:rPrChange w:id="250" w:author="dhruv senjaliya" w:date="2023-04-05T13:38:00Z">
            <w:rPr>
              <w:sz w:val="20"/>
            </w:rPr>
          </w:rPrChange>
        </w:rPr>
        <w:pPrChange w:id="251" w:author="dhruv senjaliya" w:date="2023-04-05T14:30:00Z">
          <w:pPr>
            <w:pStyle w:val="BodyText"/>
          </w:pPr>
        </w:pPrChange>
      </w:pPr>
    </w:p>
    <w:p w14:paraId="1E581FD4" w14:textId="534D59E6" w:rsidR="00D150AC" w:rsidRDefault="00D150AC">
      <w:pPr>
        <w:pStyle w:val="BodyText"/>
        <w:spacing w:before="6"/>
        <w:rPr>
          <w:sz w:val="13"/>
        </w:rPr>
      </w:pPr>
    </w:p>
    <w:p w14:paraId="35C9D9EA" w14:textId="77777777" w:rsidR="00D150AC" w:rsidDel="00DD0DA5" w:rsidRDefault="00D150AC">
      <w:pPr>
        <w:pStyle w:val="BodyText"/>
        <w:rPr>
          <w:del w:id="252" w:author="dhruv senjaliya" w:date="2023-04-12T14:00:00Z"/>
          <w:sz w:val="20"/>
        </w:rPr>
      </w:pPr>
    </w:p>
    <w:p w14:paraId="1BB9ADF1" w14:textId="57B8D7CC" w:rsidR="00D150AC" w:rsidRDefault="004574D1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C7FC4F5" wp14:editId="471136C6">
                <wp:simplePos x="0" y="0"/>
                <wp:positionH relativeFrom="page">
                  <wp:posOffset>1371600</wp:posOffset>
                </wp:positionH>
                <wp:positionV relativeFrom="paragraph">
                  <wp:posOffset>113030</wp:posOffset>
                </wp:positionV>
                <wp:extent cx="5486400" cy="1270"/>
                <wp:effectExtent l="0" t="0" r="0" b="0"/>
                <wp:wrapTopAndBottom/>
                <wp:docPr id="10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0572F" id="docshape10" o:spid="_x0000_s1026" style="position:absolute;margin-left:108pt;margin-top:8.9pt;width:6in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A5stnL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3D52B86A" w14:textId="77777777" w:rsidR="00D150AC" w:rsidRDefault="00D150AC">
      <w:pPr>
        <w:pStyle w:val="BodyText"/>
        <w:rPr>
          <w:sz w:val="20"/>
        </w:rPr>
      </w:pPr>
    </w:p>
    <w:p w14:paraId="29798763" w14:textId="2FCC0818" w:rsidR="00D150AC" w:rsidRDefault="004574D1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CB3CA04" wp14:editId="74A31791">
                <wp:simplePos x="0" y="0"/>
                <wp:positionH relativeFrom="page">
                  <wp:posOffset>1371600</wp:posOffset>
                </wp:positionH>
                <wp:positionV relativeFrom="paragraph">
                  <wp:posOffset>113030</wp:posOffset>
                </wp:positionV>
                <wp:extent cx="5487035" cy="1270"/>
                <wp:effectExtent l="0" t="0" r="0" b="0"/>
                <wp:wrapTopAndBottom/>
                <wp:docPr id="10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C7F81" id="docshape11" o:spid="_x0000_s1026" style="position:absolute;margin-left:108pt;margin-top:8.9pt;width:432.0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</w:p>
    <w:p w14:paraId="364BA261" w14:textId="77777777" w:rsidR="00D150AC" w:rsidRDefault="00D150AC">
      <w:pPr>
        <w:pStyle w:val="BodyText"/>
        <w:rPr>
          <w:sz w:val="20"/>
        </w:rPr>
      </w:pPr>
    </w:p>
    <w:p w14:paraId="0EA12CAC" w14:textId="77777777" w:rsidR="00D150AC" w:rsidRPr="00B9760F" w:rsidRDefault="00000000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b/>
          <w:bCs/>
          <w:sz w:val="24"/>
          <w:rPrChange w:id="253" w:author="dhruv senjaliya" w:date="2023-06-07T14:19:00Z">
            <w:rPr>
              <w:sz w:val="24"/>
            </w:rPr>
          </w:rPrChange>
        </w:rPr>
      </w:pPr>
      <w:r w:rsidRPr="00B9760F">
        <w:rPr>
          <w:b/>
          <w:bCs/>
          <w:sz w:val="24"/>
          <w:rPrChange w:id="254" w:author="dhruv senjaliya" w:date="2023-06-07T14:19:00Z">
            <w:rPr>
              <w:sz w:val="24"/>
            </w:rPr>
          </w:rPrChange>
        </w:rPr>
        <w:t>A.</w:t>
      </w:r>
      <w:r w:rsidRPr="00B9760F">
        <w:rPr>
          <w:b/>
          <w:bCs/>
          <w:spacing w:val="-6"/>
          <w:sz w:val="24"/>
          <w:rPrChange w:id="255" w:author="dhruv senjaliya" w:date="2023-06-07T14:19:00Z">
            <w:rPr>
              <w:spacing w:val="-6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56" w:author="dhruv senjaliya" w:date="2023-06-07T14:19:00Z">
            <w:rPr>
              <w:sz w:val="24"/>
            </w:rPr>
          </w:rPrChange>
        </w:rPr>
        <w:t>How</w:t>
      </w:r>
      <w:r w:rsidRPr="00B9760F">
        <w:rPr>
          <w:b/>
          <w:bCs/>
          <w:spacing w:val="-3"/>
          <w:sz w:val="24"/>
          <w:rPrChange w:id="257" w:author="dhruv senjaliya" w:date="2023-06-07T14:19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58" w:author="dhruv senjaliya" w:date="2023-06-07T14:19:00Z">
            <w:rPr>
              <w:sz w:val="24"/>
            </w:rPr>
          </w:rPrChange>
        </w:rPr>
        <w:t>many</w:t>
      </w:r>
      <w:r w:rsidRPr="00B9760F">
        <w:rPr>
          <w:b/>
          <w:bCs/>
          <w:spacing w:val="-7"/>
          <w:sz w:val="24"/>
          <w:rPrChange w:id="259" w:author="dhruv senjaliya" w:date="2023-06-07T14:19:00Z">
            <w:rPr>
              <w:spacing w:val="-7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60" w:author="dhruv senjaliya" w:date="2023-06-07T14:19:00Z">
            <w:rPr>
              <w:sz w:val="24"/>
            </w:rPr>
          </w:rPrChange>
        </w:rPr>
        <w:t>interactions/interviews</w:t>
      </w:r>
      <w:r w:rsidRPr="00B9760F">
        <w:rPr>
          <w:b/>
          <w:bCs/>
          <w:spacing w:val="-3"/>
          <w:sz w:val="24"/>
          <w:rPrChange w:id="261" w:author="dhruv senjaliya" w:date="2023-06-07T14:19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62" w:author="dhruv senjaliya" w:date="2023-06-07T14:19:00Z">
            <w:rPr>
              <w:sz w:val="24"/>
            </w:rPr>
          </w:rPrChange>
        </w:rPr>
        <w:t>team</w:t>
      </w:r>
      <w:r w:rsidRPr="00B9760F">
        <w:rPr>
          <w:b/>
          <w:bCs/>
          <w:spacing w:val="-2"/>
          <w:sz w:val="24"/>
          <w:rPrChange w:id="263" w:author="dhruv senjaliya" w:date="2023-06-07T14:19:00Z">
            <w:rPr>
              <w:spacing w:val="-2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64" w:author="dhruv senjaliya" w:date="2023-06-07T14:19:00Z">
            <w:rPr>
              <w:sz w:val="24"/>
            </w:rPr>
          </w:rPrChange>
        </w:rPr>
        <w:t>members</w:t>
      </w:r>
      <w:r w:rsidRPr="00B9760F">
        <w:rPr>
          <w:b/>
          <w:bCs/>
          <w:spacing w:val="-2"/>
          <w:sz w:val="24"/>
          <w:rPrChange w:id="265" w:author="dhruv senjaliya" w:date="2023-06-07T14:19:00Z">
            <w:rPr>
              <w:spacing w:val="-2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266" w:author="dhruv senjaliya" w:date="2023-06-07T14:19:00Z">
            <w:rPr>
              <w:sz w:val="24"/>
            </w:rPr>
          </w:rPrChange>
        </w:rPr>
        <w:t>have</w:t>
      </w:r>
      <w:r w:rsidRPr="00B9760F">
        <w:rPr>
          <w:b/>
          <w:bCs/>
          <w:spacing w:val="-3"/>
          <w:sz w:val="24"/>
          <w:rPrChange w:id="267" w:author="dhruv senjaliya" w:date="2023-06-07T14:19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pacing w:val="-2"/>
          <w:sz w:val="24"/>
          <w:rPrChange w:id="268" w:author="dhruv senjaliya" w:date="2023-06-07T14:19:00Z">
            <w:rPr>
              <w:spacing w:val="-2"/>
              <w:sz w:val="24"/>
            </w:rPr>
          </w:rPrChange>
        </w:rPr>
        <w:t>done?</w:t>
      </w:r>
    </w:p>
    <w:p w14:paraId="583B7642" w14:textId="0D3CBE5D" w:rsidR="00D150AC" w:rsidRPr="00B9760F" w:rsidDel="00FA623E" w:rsidRDefault="00655443">
      <w:pPr>
        <w:pStyle w:val="BodyText"/>
        <w:ind w:left="940"/>
        <w:rPr>
          <w:del w:id="269" w:author="dhruv senjaliya" w:date="2023-04-05T14:23:00Z"/>
          <w:sz w:val="25"/>
        </w:rPr>
        <w:pPrChange w:id="270" w:author="dhruv senjaliya" w:date="2023-04-04T16:56:00Z">
          <w:pPr>
            <w:pStyle w:val="BodyText"/>
          </w:pPr>
        </w:pPrChange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5701CEC" wp14:editId="4AF72CC1">
                <wp:simplePos x="0" y="0"/>
                <wp:positionH relativeFrom="page">
                  <wp:posOffset>1371600</wp:posOffset>
                </wp:positionH>
                <wp:positionV relativeFrom="paragraph">
                  <wp:posOffset>420370</wp:posOffset>
                </wp:positionV>
                <wp:extent cx="5486400" cy="1270"/>
                <wp:effectExtent l="0" t="0" r="0" b="0"/>
                <wp:wrapTopAndBottom/>
                <wp:docPr id="10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1D1FB" id="docshape13" o:spid="_x0000_s1026" style="position:absolute;margin-left:108pt;margin-top:33.1pt;width:6in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LuCwUt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 w:rsidR="004574D1" w:rsidRPr="00655443"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859BB37" wp14:editId="7FE0FFEB">
                <wp:simplePos x="0" y="0"/>
                <wp:positionH relativeFrom="page">
                  <wp:posOffset>1371600</wp:posOffset>
                </wp:positionH>
                <wp:positionV relativeFrom="paragraph">
                  <wp:posOffset>198120</wp:posOffset>
                </wp:positionV>
                <wp:extent cx="5486400" cy="1270"/>
                <wp:effectExtent l="0" t="0" r="0" b="0"/>
                <wp:wrapTopAndBottom/>
                <wp:docPr id="10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1F908" id="docshape12" o:spid="_x0000_s1026" style="position:absolute;margin-left:108pt;margin-top:15.6pt;width:6in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+B9Th9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271" w:author="dhruv senjaliya" w:date="2023-04-04T16:56:00Z">
        <w:r w:rsidR="003A6262" w:rsidRPr="00655443">
          <w:rPr>
            <w:rPrChange w:id="272" w:author="dhruv senjaliya" w:date="2023-06-11T22:57:00Z">
              <w:rPr>
                <w:sz w:val="25"/>
              </w:rPr>
            </w:rPrChange>
          </w:rPr>
          <w:t xml:space="preserve">We </w:t>
        </w:r>
      </w:ins>
      <w:ins w:id="273" w:author="dhruv senjaliya" w:date="2023-04-04T16:57:00Z">
        <w:r w:rsidR="003A6262" w:rsidRPr="00655443">
          <w:rPr>
            <w:rPrChange w:id="274" w:author="dhruv senjaliya" w:date="2023-06-11T22:57:00Z">
              <w:rPr>
                <w:sz w:val="25"/>
              </w:rPr>
            </w:rPrChange>
          </w:rPr>
          <w:t xml:space="preserve">are </w:t>
        </w:r>
        <w:proofErr w:type="gramStart"/>
        <w:r w:rsidR="003A6262" w:rsidRPr="00655443">
          <w:rPr>
            <w:rPrChange w:id="275" w:author="dhruv senjaliya" w:date="2023-06-11T22:57:00Z">
              <w:rPr>
                <w:sz w:val="25"/>
              </w:rPr>
            </w:rPrChange>
          </w:rPr>
          <w:t>interact</w:t>
        </w:r>
      </w:ins>
      <w:proofErr w:type="gramEnd"/>
      <w:ins w:id="276" w:author="dhruv senjaliya" w:date="2023-06-06T22:29:00Z">
        <w:r w:rsidR="008C148E" w:rsidRPr="00655443">
          <w:rPr>
            <w:rPrChange w:id="277" w:author="dhruv senjaliya" w:date="2023-06-11T22:57:00Z">
              <w:rPr>
                <w:b/>
                <w:bCs/>
                <w:sz w:val="25"/>
              </w:rPr>
            </w:rPrChange>
          </w:rPr>
          <w:t xml:space="preserve"> </w:t>
        </w:r>
      </w:ins>
      <w:ins w:id="278" w:author="dhruv senjaliya" w:date="2023-04-04T16:57:00Z">
        <w:r w:rsidR="003A6262" w:rsidRPr="00655443">
          <w:rPr>
            <w:rPrChange w:id="279" w:author="dhruv senjaliya" w:date="2023-06-11T22:57:00Z">
              <w:rPr>
                <w:sz w:val="25"/>
              </w:rPr>
            </w:rPrChange>
          </w:rPr>
          <w:t>with two person.</w:t>
        </w:r>
      </w:ins>
      <w:ins w:id="280" w:author="dhruv senjaliya" w:date="2023-04-05T14:17:00Z">
        <w:r w:rsidR="003C14BC" w:rsidRPr="00655443">
          <w:rPr>
            <w:rPrChange w:id="281" w:author="dhruv senjaliya" w:date="2023-06-11T22:57:00Z">
              <w:rPr>
                <w:sz w:val="25"/>
              </w:rPr>
            </w:rPrChange>
          </w:rPr>
          <w:t xml:space="preserve"> </w:t>
        </w:r>
      </w:ins>
      <w:ins w:id="282" w:author="dhruv senjaliya" w:date="2023-04-05T14:22:00Z">
        <w:r w:rsidR="00FA623E" w:rsidRPr="00655443">
          <w:rPr>
            <w:rPrChange w:id="283" w:author="dhruv senjaliya" w:date="2023-06-11T22:57:00Z">
              <w:rPr>
                <w:sz w:val="25"/>
              </w:rPr>
            </w:rPrChange>
          </w:rPr>
          <w:t xml:space="preserve">First one is </w:t>
        </w:r>
      </w:ins>
      <w:ins w:id="284" w:author="dhruv senjaliya" w:date="2023-04-05T14:23:00Z">
        <w:r w:rsidR="00FA623E" w:rsidRPr="00655443">
          <w:rPr>
            <w:rPrChange w:id="285" w:author="dhruv senjaliya" w:date="2023-06-11T22:57:00Z">
              <w:rPr>
                <w:sz w:val="25"/>
              </w:rPr>
            </w:rPrChange>
          </w:rPr>
          <w:t xml:space="preserve">botanist </w:t>
        </w:r>
      </w:ins>
      <w:ins w:id="286" w:author="dhruv senjaliya" w:date="2023-04-12T14:02:00Z">
        <w:r w:rsidR="00DD0DA5" w:rsidRPr="00655443">
          <w:rPr>
            <w:rPrChange w:id="287" w:author="dhruv senjaliya" w:date="2023-06-11T22:57:00Z">
              <w:rPr>
                <w:b/>
                <w:bCs/>
                <w:sz w:val="25"/>
              </w:rPr>
            </w:rPrChange>
          </w:rPr>
          <w:t>and second</w:t>
        </w:r>
      </w:ins>
      <w:ins w:id="288" w:author="dhruv senjaliya" w:date="2023-04-05T14:23:00Z">
        <w:r w:rsidR="00FA623E" w:rsidRPr="00655443">
          <w:rPr>
            <w:rPrChange w:id="289" w:author="dhruv senjaliya" w:date="2023-06-11T22:57:00Z">
              <w:rPr>
                <w:sz w:val="25"/>
              </w:rPr>
            </w:rPrChange>
          </w:rPr>
          <w:t xml:space="preserve"> one is</w:t>
        </w:r>
      </w:ins>
      <w:ins w:id="290" w:author="dhruv senjaliya" w:date="2023-04-05T14:20:00Z">
        <w:r w:rsidR="00FA623E" w:rsidRPr="00655443">
          <w:rPr>
            <w:rPrChange w:id="291" w:author="dhruv senjaliya" w:date="2023-06-11T22:57:00Z">
              <w:rPr>
                <w:sz w:val="25"/>
              </w:rPr>
            </w:rPrChange>
          </w:rPr>
          <w:t xml:space="preserve"> a </w:t>
        </w:r>
      </w:ins>
      <w:proofErr w:type="gramStart"/>
      <w:ins w:id="292" w:author="dhruv senjaliya" w:date="2023-04-12T14:03:00Z">
        <w:r w:rsidR="00E60E09" w:rsidRPr="00655443">
          <w:rPr>
            <w:rPrChange w:id="293" w:author="dhruv senjaliya" w:date="2023-06-11T22:57:00Z">
              <w:rPr>
                <w:b/>
                <w:bCs/>
                <w:sz w:val="25"/>
              </w:rPr>
            </w:rPrChange>
          </w:rPr>
          <w:t>nursery men</w:t>
        </w:r>
      </w:ins>
      <w:proofErr w:type="gramEnd"/>
      <w:ins w:id="294" w:author="dhruv senjaliya" w:date="2023-04-05T14:24:00Z">
        <w:r w:rsidR="00FA623E" w:rsidRPr="00655443">
          <w:rPr>
            <w:rPrChange w:id="295" w:author="dhruv senjaliya" w:date="2023-06-11T22:57:00Z">
              <w:rPr>
                <w:b/>
                <w:bCs/>
                <w:sz w:val="25"/>
              </w:rPr>
            </w:rPrChange>
          </w:rPr>
          <w:t xml:space="preserve"> </w:t>
        </w:r>
      </w:ins>
      <w:ins w:id="296" w:author="dhruv senjaliya" w:date="2023-04-05T14:20:00Z">
        <w:r w:rsidR="00FA623E" w:rsidRPr="00655443">
          <w:rPr>
            <w:rPrChange w:id="297" w:author="dhruv senjaliya" w:date="2023-06-11T22:57:00Z">
              <w:rPr>
                <w:sz w:val="25"/>
              </w:rPr>
            </w:rPrChange>
          </w:rPr>
          <w:t xml:space="preserve">where </w:t>
        </w:r>
      </w:ins>
      <w:ins w:id="298" w:author="dhruv senjaliya" w:date="2023-04-05T14:21:00Z">
        <w:r w:rsidR="00FA623E" w:rsidRPr="00655443">
          <w:rPr>
            <w:rPrChange w:id="299" w:author="dhruv senjaliya" w:date="2023-06-11T22:57:00Z">
              <w:rPr>
                <w:sz w:val="25"/>
              </w:rPr>
            </w:rPrChange>
          </w:rPr>
          <w:t>we got Information</w:t>
        </w:r>
        <w:r w:rsidR="00FA623E" w:rsidRPr="00B9760F">
          <w:rPr>
            <w:sz w:val="25"/>
          </w:rPr>
          <w:t xml:space="preserve"> </w:t>
        </w:r>
      </w:ins>
      <w:ins w:id="300" w:author="dhruv senjaliya" w:date="2023-04-05T14:23:00Z">
        <w:r w:rsidR="00FA623E" w:rsidRPr="00655443">
          <w:rPr>
            <w:rPrChange w:id="301" w:author="dhruv senjaliya" w:date="2023-06-11T22:57:00Z">
              <w:rPr>
                <w:sz w:val="20"/>
              </w:rPr>
            </w:rPrChange>
          </w:rPr>
          <w:t>About every types of plants, fruits and flower.</w:t>
        </w:r>
      </w:ins>
    </w:p>
    <w:p w14:paraId="7C34AF85" w14:textId="7E3CB88C" w:rsidR="00D150AC" w:rsidRPr="00B9760F" w:rsidRDefault="00D150AC">
      <w:pPr>
        <w:pStyle w:val="BodyText"/>
        <w:ind w:left="940"/>
        <w:rPr>
          <w:sz w:val="20"/>
        </w:rPr>
        <w:pPrChange w:id="302" w:author="dhruv senjaliya" w:date="2023-04-05T14:23:00Z">
          <w:pPr>
            <w:pStyle w:val="BodyText"/>
          </w:pPr>
        </w:pPrChange>
      </w:pPr>
    </w:p>
    <w:p w14:paraId="0C3E7097" w14:textId="55A74632" w:rsidR="00D150AC" w:rsidRDefault="00D150AC">
      <w:pPr>
        <w:pStyle w:val="BodyText"/>
        <w:spacing w:before="6"/>
        <w:rPr>
          <w:sz w:val="13"/>
        </w:rPr>
      </w:pPr>
    </w:p>
    <w:p w14:paraId="5271FA4A" w14:textId="78FF1019" w:rsidR="00D150AC" w:rsidRDefault="0065544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91271CF" wp14:editId="60CADAFB">
                <wp:simplePos x="0" y="0"/>
                <wp:positionH relativeFrom="page">
                  <wp:posOffset>1363345</wp:posOffset>
                </wp:positionH>
                <wp:positionV relativeFrom="paragraph">
                  <wp:posOffset>160020</wp:posOffset>
                </wp:positionV>
                <wp:extent cx="5487035" cy="1270"/>
                <wp:effectExtent l="0" t="0" r="0" b="0"/>
                <wp:wrapTopAndBottom/>
                <wp:docPr id="9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29006" id="docshape14" o:spid="_x0000_s1026" style="position:absolute;margin-left:107.35pt;margin-top:12.6pt;width:432.0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</w:p>
    <w:p w14:paraId="799BD3E1" w14:textId="31DCA6FD" w:rsidR="00D150AC" w:rsidRDefault="00D150AC">
      <w:pPr>
        <w:pStyle w:val="BodyText"/>
        <w:spacing w:before="4"/>
        <w:rPr>
          <w:sz w:val="13"/>
        </w:rPr>
      </w:pPr>
    </w:p>
    <w:p w14:paraId="6A1C4743" w14:textId="77777777" w:rsidR="00D150AC" w:rsidRDefault="00D150AC">
      <w:pPr>
        <w:pStyle w:val="BodyText"/>
        <w:rPr>
          <w:sz w:val="20"/>
        </w:rPr>
      </w:pPr>
    </w:p>
    <w:p w14:paraId="59E6BE2A" w14:textId="77777777" w:rsidR="00D150AC" w:rsidRPr="00B9760F" w:rsidRDefault="00000000">
      <w:pPr>
        <w:pStyle w:val="BodyText"/>
        <w:spacing w:before="226" w:line="276" w:lineRule="auto"/>
        <w:ind w:left="940" w:right="16"/>
        <w:rPr>
          <w:b/>
          <w:bCs/>
          <w:rPrChange w:id="303" w:author="dhruv senjaliya" w:date="2023-06-07T14:18:00Z">
            <w:rPr/>
          </w:rPrChange>
        </w:rPr>
      </w:pPr>
      <w:r w:rsidRPr="00B9760F">
        <w:rPr>
          <w:b/>
          <w:bCs/>
          <w:rPrChange w:id="304" w:author="dhruv senjaliya" w:date="2023-06-07T14:18:00Z">
            <w:rPr/>
          </w:rPrChange>
        </w:rPr>
        <w:t>B.</w:t>
      </w:r>
      <w:r w:rsidRPr="00B9760F">
        <w:rPr>
          <w:b/>
          <w:bCs/>
          <w:spacing w:val="-4"/>
          <w:rPrChange w:id="305" w:author="dhruv senjaliya" w:date="2023-06-07T14:18:00Z">
            <w:rPr>
              <w:spacing w:val="-4"/>
            </w:rPr>
          </w:rPrChange>
        </w:rPr>
        <w:t xml:space="preserve"> </w:t>
      </w:r>
      <w:r w:rsidRPr="00B9760F">
        <w:rPr>
          <w:b/>
          <w:bCs/>
          <w:rPrChange w:id="306" w:author="dhruv senjaliya" w:date="2023-06-07T14:18:00Z">
            <w:rPr/>
          </w:rPrChange>
        </w:rPr>
        <w:t>Who</w:t>
      </w:r>
      <w:r w:rsidRPr="00B9760F">
        <w:rPr>
          <w:b/>
          <w:bCs/>
          <w:spacing w:val="-4"/>
          <w:rPrChange w:id="307" w:author="dhruv senjaliya" w:date="2023-06-07T14:18:00Z">
            <w:rPr>
              <w:spacing w:val="-4"/>
            </w:rPr>
          </w:rPrChange>
        </w:rPr>
        <w:t xml:space="preserve"> </w:t>
      </w:r>
      <w:r w:rsidRPr="00B9760F">
        <w:rPr>
          <w:b/>
          <w:bCs/>
          <w:rPrChange w:id="308" w:author="dhruv senjaliya" w:date="2023-06-07T14:18:00Z">
            <w:rPr/>
          </w:rPrChange>
        </w:rPr>
        <w:t>are</w:t>
      </w:r>
      <w:r w:rsidRPr="00B9760F">
        <w:rPr>
          <w:b/>
          <w:bCs/>
          <w:spacing w:val="-6"/>
          <w:rPrChange w:id="309" w:author="dhruv senjaliya" w:date="2023-06-07T14:18:00Z">
            <w:rPr>
              <w:spacing w:val="-6"/>
            </w:rPr>
          </w:rPrChange>
        </w:rPr>
        <w:t xml:space="preserve"> </w:t>
      </w:r>
      <w:r w:rsidRPr="00B9760F">
        <w:rPr>
          <w:b/>
          <w:bCs/>
          <w:rPrChange w:id="310" w:author="dhruv senjaliya" w:date="2023-06-07T14:18:00Z">
            <w:rPr/>
          </w:rPrChange>
        </w:rPr>
        <w:t>the</w:t>
      </w:r>
      <w:r w:rsidRPr="00B9760F">
        <w:rPr>
          <w:b/>
          <w:bCs/>
          <w:spacing w:val="-4"/>
          <w:rPrChange w:id="311" w:author="dhruv senjaliya" w:date="2023-06-07T14:18:00Z">
            <w:rPr>
              <w:spacing w:val="-4"/>
            </w:rPr>
          </w:rPrChange>
        </w:rPr>
        <w:t xml:space="preserve"> </w:t>
      </w:r>
      <w:r w:rsidRPr="00B9760F">
        <w:rPr>
          <w:b/>
          <w:bCs/>
          <w:rPrChange w:id="312" w:author="dhruv senjaliya" w:date="2023-06-07T14:18:00Z">
            <w:rPr/>
          </w:rPrChange>
        </w:rPr>
        <w:t>user</w:t>
      </w:r>
      <w:r w:rsidRPr="00B9760F">
        <w:rPr>
          <w:b/>
          <w:bCs/>
          <w:spacing w:val="-4"/>
          <w:rPrChange w:id="313" w:author="dhruv senjaliya" w:date="2023-06-07T14:18:00Z">
            <w:rPr>
              <w:spacing w:val="-4"/>
            </w:rPr>
          </w:rPrChange>
        </w:rPr>
        <w:t xml:space="preserve"> </w:t>
      </w:r>
      <w:r w:rsidRPr="00B9760F">
        <w:rPr>
          <w:b/>
          <w:bCs/>
          <w:rPrChange w:id="314" w:author="dhruv senjaliya" w:date="2023-06-07T14:18:00Z">
            <w:rPr/>
          </w:rPrChange>
        </w:rPr>
        <w:t>and</w:t>
      </w:r>
      <w:r w:rsidRPr="00B9760F">
        <w:rPr>
          <w:b/>
          <w:bCs/>
          <w:spacing w:val="-2"/>
          <w:rPrChange w:id="315" w:author="dhruv senjaliya" w:date="2023-06-07T14:18:00Z">
            <w:rPr>
              <w:spacing w:val="-2"/>
            </w:rPr>
          </w:rPrChange>
        </w:rPr>
        <w:t xml:space="preserve"> </w:t>
      </w:r>
      <w:r w:rsidRPr="00B9760F">
        <w:rPr>
          <w:b/>
          <w:bCs/>
          <w:rPrChange w:id="316" w:author="dhruv senjaliya" w:date="2023-06-07T14:18:00Z">
            <w:rPr/>
          </w:rPrChange>
        </w:rPr>
        <w:t>various</w:t>
      </w:r>
      <w:r w:rsidRPr="00B9760F">
        <w:rPr>
          <w:b/>
          <w:bCs/>
          <w:spacing w:val="-4"/>
          <w:rPrChange w:id="317" w:author="dhruv senjaliya" w:date="2023-06-07T14:18:00Z">
            <w:rPr>
              <w:spacing w:val="-4"/>
            </w:rPr>
          </w:rPrChange>
        </w:rPr>
        <w:t xml:space="preserve"> </w:t>
      </w:r>
      <w:r w:rsidRPr="00B9760F">
        <w:rPr>
          <w:b/>
          <w:bCs/>
          <w:rPrChange w:id="318" w:author="dhruv senjaliya" w:date="2023-06-07T14:18:00Z">
            <w:rPr/>
          </w:rPrChange>
        </w:rPr>
        <w:t>stakeholders</w:t>
      </w:r>
      <w:r w:rsidRPr="00B9760F">
        <w:rPr>
          <w:b/>
          <w:bCs/>
          <w:spacing w:val="-4"/>
          <w:rPrChange w:id="319" w:author="dhruv senjaliya" w:date="2023-06-07T14:18:00Z">
            <w:rPr>
              <w:spacing w:val="-4"/>
            </w:rPr>
          </w:rPrChange>
        </w:rPr>
        <w:t xml:space="preserve"> </w:t>
      </w:r>
      <w:r w:rsidRPr="00B9760F">
        <w:rPr>
          <w:b/>
          <w:bCs/>
          <w:rPrChange w:id="320" w:author="dhruv senjaliya" w:date="2023-06-07T14:18:00Z">
            <w:rPr/>
          </w:rPrChange>
        </w:rPr>
        <w:t>on</w:t>
      </w:r>
      <w:r w:rsidRPr="00B9760F">
        <w:rPr>
          <w:b/>
          <w:bCs/>
          <w:spacing w:val="-4"/>
          <w:rPrChange w:id="321" w:author="dhruv senjaliya" w:date="2023-06-07T14:18:00Z">
            <w:rPr>
              <w:spacing w:val="-4"/>
            </w:rPr>
          </w:rPrChange>
        </w:rPr>
        <w:t xml:space="preserve"> </w:t>
      </w:r>
      <w:r w:rsidRPr="00B9760F">
        <w:rPr>
          <w:b/>
          <w:bCs/>
          <w:rPrChange w:id="322" w:author="dhruv senjaliya" w:date="2023-06-07T14:18:00Z">
            <w:rPr/>
          </w:rPrChange>
        </w:rPr>
        <w:t>domain? Describe</w:t>
      </w:r>
      <w:r w:rsidRPr="00B9760F">
        <w:rPr>
          <w:b/>
          <w:bCs/>
          <w:spacing w:val="-6"/>
          <w:rPrChange w:id="323" w:author="dhruv senjaliya" w:date="2023-06-07T14:18:00Z">
            <w:rPr>
              <w:spacing w:val="-6"/>
            </w:rPr>
          </w:rPrChange>
        </w:rPr>
        <w:t xml:space="preserve"> </w:t>
      </w:r>
      <w:r w:rsidRPr="00B9760F">
        <w:rPr>
          <w:b/>
          <w:bCs/>
          <w:rPrChange w:id="324" w:author="dhruv senjaliya" w:date="2023-06-07T14:18:00Z">
            <w:rPr/>
          </w:rPrChange>
        </w:rPr>
        <w:t>their</w:t>
      </w:r>
      <w:r w:rsidRPr="00B9760F">
        <w:rPr>
          <w:b/>
          <w:bCs/>
          <w:spacing w:val="-5"/>
          <w:rPrChange w:id="325" w:author="dhruv senjaliya" w:date="2023-06-07T14:18:00Z">
            <w:rPr>
              <w:spacing w:val="-5"/>
            </w:rPr>
          </w:rPrChange>
        </w:rPr>
        <w:t xml:space="preserve"> </w:t>
      </w:r>
      <w:r w:rsidRPr="00B9760F">
        <w:rPr>
          <w:b/>
          <w:bCs/>
          <w:rPrChange w:id="326" w:author="dhruv senjaliya" w:date="2023-06-07T14:18:00Z">
            <w:rPr/>
          </w:rPrChange>
        </w:rPr>
        <w:t>persona</w:t>
      </w:r>
      <w:r w:rsidRPr="00B9760F">
        <w:rPr>
          <w:b/>
          <w:bCs/>
          <w:spacing w:val="-6"/>
          <w:rPrChange w:id="327" w:author="dhruv senjaliya" w:date="2023-06-07T14:18:00Z">
            <w:rPr>
              <w:spacing w:val="-6"/>
            </w:rPr>
          </w:rPrChange>
        </w:rPr>
        <w:t xml:space="preserve"> </w:t>
      </w:r>
      <w:r w:rsidRPr="00B9760F">
        <w:rPr>
          <w:b/>
          <w:bCs/>
          <w:rPrChange w:id="328" w:author="dhruv senjaliya" w:date="2023-06-07T14:18:00Z">
            <w:rPr/>
          </w:rPrChange>
        </w:rPr>
        <w:t>(Name, age, occupation/education, roles and responsibility etc.)</w:t>
      </w:r>
    </w:p>
    <w:p w14:paraId="041A2F86" w14:textId="00B058DE" w:rsidR="00D150AC" w:rsidRPr="00655443" w:rsidDel="00B148E1" w:rsidRDefault="003A6262">
      <w:pPr>
        <w:pStyle w:val="BodyText"/>
        <w:spacing w:before="7"/>
        <w:rPr>
          <w:del w:id="329" w:author="dhruv senjaliya" w:date="2023-04-05T14:58:00Z"/>
          <w:rPrChange w:id="330" w:author="dhruv senjaliya" w:date="2023-06-11T22:58:00Z">
            <w:rPr>
              <w:del w:id="331" w:author="dhruv senjaliya" w:date="2023-04-05T14:58:00Z"/>
              <w:sz w:val="21"/>
            </w:rPr>
          </w:rPrChange>
        </w:rPr>
      </w:pPr>
      <w:ins w:id="332" w:author="dhruv senjaliya" w:date="2023-04-04T17:01:00Z">
        <w:r w:rsidRPr="00655443">
          <w:rPr>
            <w:b/>
            <w:bCs/>
            <w:rPrChange w:id="333" w:author="dhruv senjaliya" w:date="2023-06-11T22:58:00Z">
              <w:rPr>
                <w:sz w:val="21"/>
              </w:rPr>
            </w:rPrChange>
          </w:rPr>
          <w:t xml:space="preserve">                </w:t>
        </w:r>
      </w:ins>
      <w:ins w:id="334" w:author="dhruv senjaliya" w:date="2023-04-04T17:02:00Z">
        <w:r w:rsidRPr="00655443">
          <w:rPr>
            <w:b/>
            <w:bCs/>
            <w:rPrChange w:id="335" w:author="dhruv senjaliya" w:date="2023-06-11T22:58:00Z">
              <w:rPr>
                <w:sz w:val="21"/>
              </w:rPr>
            </w:rPrChange>
          </w:rPr>
          <w:t xml:space="preserve"> </w:t>
        </w:r>
      </w:ins>
      <w:ins w:id="336" w:author="dhruv senjaliya" w:date="2023-04-05T14:56:00Z">
        <w:r w:rsidR="00B148E1" w:rsidRPr="00655443">
          <w:rPr>
            <w:rPrChange w:id="337" w:author="dhruv senjaliya" w:date="2023-06-11T22:58:00Z">
              <w:rPr>
                <w:b/>
                <w:bCs/>
                <w:sz w:val="21"/>
              </w:rPr>
            </w:rPrChange>
          </w:rPr>
          <w:t>Likely to be professional plant enthusiasts, gardeners</w:t>
        </w:r>
      </w:ins>
      <w:ins w:id="338" w:author="dhruv senjaliya" w:date="2023-04-05T14:57:00Z">
        <w:r w:rsidR="00B148E1" w:rsidRPr="00655443">
          <w:rPr>
            <w:rPrChange w:id="339" w:author="dhruv senjaliya" w:date="2023-06-11T22:58:00Z">
              <w:rPr>
                <w:b/>
                <w:bCs/>
                <w:sz w:val="21"/>
              </w:rPr>
            </w:rPrChange>
          </w:rPr>
          <w:t xml:space="preserve"> and student who are </w:t>
        </w:r>
      </w:ins>
      <w:ins w:id="340" w:author="dhruv senjaliya" w:date="2023-04-12T14:02:00Z">
        <w:r w:rsidR="00DD0DA5" w:rsidRPr="00655443">
          <w:rPr>
            <w:rPrChange w:id="341" w:author="dhruv senjaliya" w:date="2023-06-11T22:58:00Z">
              <w:rPr>
                <w:b/>
                <w:bCs/>
                <w:sz w:val="21"/>
              </w:rPr>
            </w:rPrChange>
          </w:rPr>
          <w:t>interested in</w:t>
        </w:r>
      </w:ins>
    </w:p>
    <w:p w14:paraId="7B9DC81F" w14:textId="7FEEC3D0" w:rsidR="00D150AC" w:rsidRPr="00655443" w:rsidRDefault="00D150AC">
      <w:pPr>
        <w:pStyle w:val="BodyText"/>
        <w:rPr>
          <w:rPrChange w:id="342" w:author="dhruv senjaliya" w:date="2023-06-11T22:58:00Z">
            <w:rPr>
              <w:sz w:val="20"/>
            </w:rPr>
          </w:rPrChange>
        </w:rPr>
      </w:pPr>
    </w:p>
    <w:p w14:paraId="6F13400D" w14:textId="65F0207C" w:rsidR="00D150AC" w:rsidRPr="00655443" w:rsidRDefault="00655443">
      <w:pPr>
        <w:pStyle w:val="BodyText"/>
        <w:spacing w:before="4"/>
        <w:rPr>
          <w:rPrChange w:id="343" w:author="dhruv senjaliya" w:date="2023-06-11T22:58:00Z">
            <w:rPr>
              <w:sz w:val="13"/>
            </w:rPr>
          </w:rPrChange>
        </w:rPr>
      </w:pPr>
      <w:r w:rsidRPr="00655443">
        <w:rPr>
          <w:b/>
          <w:bCs/>
          <w:noProof/>
          <w:rPrChange w:id="344" w:author="dhruv senjaliya" w:date="2023-06-11T22:58:00Z">
            <w:rPr>
              <w:noProof/>
            </w:rPr>
          </w:rPrChange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3A4F780" wp14:editId="490864DB">
                <wp:simplePos x="0" y="0"/>
                <wp:positionH relativeFrom="page">
                  <wp:posOffset>1394460</wp:posOffset>
                </wp:positionH>
                <wp:positionV relativeFrom="paragraph">
                  <wp:posOffset>20320</wp:posOffset>
                </wp:positionV>
                <wp:extent cx="5487670" cy="1270"/>
                <wp:effectExtent l="0" t="0" r="0" b="0"/>
                <wp:wrapTopAndBottom/>
                <wp:docPr id="98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67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2"/>
                            <a:gd name="T2" fmla="+- 0 10802 2160"/>
                            <a:gd name="T3" fmla="*/ T2 w 86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2">
                              <a:moveTo>
                                <a:pt x="0" y="0"/>
                              </a:moveTo>
                              <a:lnTo>
                                <a:pt x="86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42C6F" id="docshape15" o:spid="_x0000_s1026" style="position:absolute;margin-left:109.8pt;margin-top:1.6pt;width:432.1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" path="m,l8642,e" filled="f" strokeweight=".48pt">
                <v:path arrowok="t" o:connecttype="custom" o:connectlocs="0,0;5487670,0" o:connectangles="0,0"/>
                <w10:wrap type="topAndBottom" anchorx="page"/>
              </v:shape>
            </w:pict>
          </mc:Fallback>
        </mc:AlternateContent>
      </w:r>
      <w:r w:rsidR="00B148E1" w:rsidRPr="00655443"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AB7D984" wp14:editId="6C19701F">
                <wp:simplePos x="0" y="0"/>
                <wp:positionH relativeFrom="page">
                  <wp:posOffset>1372870</wp:posOffset>
                </wp:positionH>
                <wp:positionV relativeFrom="paragraph">
                  <wp:posOffset>226695</wp:posOffset>
                </wp:positionV>
                <wp:extent cx="5486400" cy="1270"/>
                <wp:effectExtent l="0" t="0" r="0" b="0"/>
                <wp:wrapTopAndBottom/>
                <wp:docPr id="97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756A2" id="docshape16" o:spid="_x0000_s1026" style="position:absolute;margin-left:108.1pt;margin-top:17.85pt;width:6in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C64wwr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345" w:author="dhruv senjaliya" w:date="2023-04-04T17:02:00Z">
        <w:r w:rsidR="003A6262" w:rsidRPr="00655443">
          <w:rPr>
            <w:rPrChange w:id="346" w:author="dhruv senjaliya" w:date="2023-06-11T22:58:00Z">
              <w:rPr>
                <w:sz w:val="13"/>
              </w:rPr>
            </w:rPrChange>
          </w:rPr>
          <w:t xml:space="preserve">                 </w:t>
        </w:r>
      </w:ins>
      <w:ins w:id="347" w:author="dhruv senjaliya" w:date="2023-04-05T14:58:00Z">
        <w:r w:rsidR="00B148E1" w:rsidRPr="00655443">
          <w:rPr>
            <w:rPrChange w:id="348" w:author="dhruv senjaliya" w:date="2023-06-11T22:58:00Z">
              <w:rPr>
                <w:b/>
                <w:bCs/>
                <w:sz w:val="20"/>
                <w:szCs w:val="20"/>
              </w:rPr>
            </w:rPrChange>
          </w:rPr>
          <w:t xml:space="preserve">Identifying different plants </w:t>
        </w:r>
      </w:ins>
      <w:ins w:id="349" w:author="dhruv senjaliya" w:date="2023-04-05T14:59:00Z">
        <w:r w:rsidR="00B148E1" w:rsidRPr="00655443">
          <w:rPr>
            <w:rPrChange w:id="350" w:author="dhruv senjaliya" w:date="2023-06-11T22:58:00Z">
              <w:rPr>
                <w:b/>
                <w:bCs/>
                <w:sz w:val="20"/>
                <w:szCs w:val="20"/>
              </w:rPr>
            </w:rPrChange>
          </w:rPr>
          <w:t>for their own use or for educational purpose.</w:t>
        </w:r>
      </w:ins>
    </w:p>
    <w:p w14:paraId="508D170D" w14:textId="04CC3726" w:rsidR="00D150AC" w:rsidRPr="00655443" w:rsidRDefault="00655443">
      <w:pPr>
        <w:pStyle w:val="BodyText"/>
        <w:ind w:left="720"/>
        <w:rPr>
          <w:rPrChange w:id="351" w:author="dhruv senjaliya" w:date="2023-06-11T22:58:00Z">
            <w:rPr>
              <w:sz w:val="20"/>
            </w:rPr>
          </w:rPrChange>
        </w:rPr>
        <w:pPrChange w:id="352" w:author="dhruv senjaliya" w:date="2023-06-11T23:02:00Z">
          <w:pPr>
            <w:pStyle w:val="BodyText"/>
          </w:pPr>
        </w:pPrChange>
      </w:pPr>
      <w:del w:id="353" w:author="dhruv senjaliya" w:date="2023-06-11T23:03:00Z">
        <w:r w:rsidRPr="00655443" w:rsidDel="00655443">
          <w:rPr>
            <w:noProof/>
          </w:rPr>
          <mc:AlternateContent>
            <mc:Choice Requires="wps">
              <w:drawing>
                <wp:anchor distT="0" distB="0" distL="0" distR="0" simplePos="0" relativeHeight="487595520" behindDoc="1" locked="0" layoutInCell="1" allowOverlap="1" wp14:anchorId="0A208C00" wp14:editId="264A432E">
                  <wp:simplePos x="0" y="0"/>
                  <wp:positionH relativeFrom="page">
                    <wp:posOffset>1374775</wp:posOffset>
                  </wp:positionH>
                  <wp:positionV relativeFrom="paragraph">
                    <wp:posOffset>275590</wp:posOffset>
                  </wp:positionV>
                  <wp:extent cx="5486400" cy="1270"/>
                  <wp:effectExtent l="0" t="0" r="0" b="0"/>
                  <wp:wrapTopAndBottom/>
                  <wp:docPr id="96" name="docshape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0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DDB0AAE" id="docshape17" o:spid="_x0000_s1026" style="position:absolute;margin-left:108.25pt;margin-top:21.7pt;width:6in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D2tMlngAAAACgEAAA8AAAAAAAAAAAAAAAAA8QQAAGRycy9k&#10;b3ducmV2LnhtbFBLBQYAAAAABAAEAPMAAAD+BQAAAAA=&#10;" path="m,l8640,e" filled="f" strokeweight=".48pt">
                  <v:path arrowok="t" o:connecttype="custom" o:connectlocs="0,0;5486400,0" o:connectangles="0,0"/>
                  <w10:wrap type="topAndBottom" anchorx="page"/>
                </v:shape>
              </w:pict>
            </mc:Fallback>
          </mc:AlternateContent>
        </w:r>
      </w:del>
      <w:ins w:id="354" w:author="dhruv senjaliya" w:date="2023-06-11T23:02:00Z">
        <w:r>
          <w:t xml:space="preserve">    </w:t>
        </w:r>
      </w:ins>
      <w:ins w:id="355" w:author="dhruv senjaliya" w:date="2023-04-12T14:04:00Z">
        <w:r w:rsidR="00E60E09" w:rsidRPr="00655443">
          <w:rPr>
            <w:rPrChange w:id="356" w:author="dhruv senjaliya" w:date="2023-06-11T22:58:00Z">
              <w:rPr>
                <w:b/>
                <w:bCs/>
                <w:sz w:val="20"/>
              </w:rPr>
            </w:rPrChange>
          </w:rPr>
          <w:t>Persona:</w:t>
        </w:r>
      </w:ins>
      <w:ins w:id="357" w:author="dhruv senjaliya" w:date="2023-04-05T15:00:00Z">
        <w:r w:rsidR="00B148E1" w:rsidRPr="00655443">
          <w:rPr>
            <w:rPrChange w:id="358" w:author="dhruv senjaliya" w:date="2023-06-11T22:58:00Z">
              <w:rPr>
                <w:sz w:val="20"/>
              </w:rPr>
            </w:rPrChange>
          </w:rPr>
          <w:t xml:space="preserve"> Om ,25 years old gardener.</w:t>
        </w:r>
      </w:ins>
      <w:ins w:id="359" w:author="dhruv senjaliya" w:date="2023-04-05T15:03:00Z">
        <w:r w:rsidR="000D1D10" w:rsidRPr="00655443">
          <w:rPr>
            <w:rPrChange w:id="360" w:author="dhruv senjaliya" w:date="2023-06-11T22:58:00Z">
              <w:rPr>
                <w:sz w:val="20"/>
              </w:rPr>
            </w:rPrChange>
          </w:rPr>
          <w:t xml:space="preserve"> Role and </w:t>
        </w:r>
      </w:ins>
      <w:ins w:id="361" w:author="dhruv senjaliya" w:date="2023-04-05T15:04:00Z">
        <w:r w:rsidR="000D1D10" w:rsidRPr="00655443">
          <w:rPr>
            <w:rPrChange w:id="362" w:author="dhruv senjaliya" w:date="2023-06-11T22:58:00Z">
              <w:rPr>
                <w:sz w:val="20"/>
              </w:rPr>
            </w:rPrChange>
          </w:rPr>
          <w:t>responsibility: Om has a personal garden</w:t>
        </w:r>
      </w:ins>
    </w:p>
    <w:p w14:paraId="4FBA2FF4" w14:textId="05D3AAFE" w:rsidR="00D150AC" w:rsidRPr="00655443" w:rsidDel="00655443" w:rsidRDefault="00655443">
      <w:pPr>
        <w:pStyle w:val="BodyText"/>
        <w:spacing w:before="7"/>
        <w:ind w:left="940"/>
        <w:rPr>
          <w:del w:id="363" w:author="dhruv senjaliya" w:date="2023-06-11T23:03:00Z"/>
          <w:rPrChange w:id="364" w:author="dhruv senjaliya" w:date="2023-06-11T22:58:00Z">
            <w:rPr>
              <w:del w:id="365" w:author="dhruv senjaliya" w:date="2023-06-11T23:03:00Z"/>
              <w:sz w:val="13"/>
            </w:rPr>
          </w:rPrChange>
        </w:rPr>
        <w:pPrChange w:id="366" w:author="dhruv senjaliya" w:date="2023-06-11T23:03:00Z">
          <w:pPr>
            <w:pStyle w:val="BodyText"/>
            <w:spacing w:before="7"/>
          </w:pPr>
        </w:pPrChange>
      </w:pPr>
      <w:ins w:id="367" w:author="dhruv senjaliya" w:date="2023-04-05T15:05:00Z">
        <w:r w:rsidRPr="00B9760F">
          <w:rPr>
            <w:b/>
            <w:bCs/>
            <w:noProof/>
            <w:rPrChange w:id="368" w:author="dhruv senjaliya" w:date="2023-06-07T14:18:00Z">
              <w:rPr>
                <w:noProof/>
              </w:rPr>
            </w:rPrChange>
          </w:rPr>
          <mc:AlternateContent>
            <mc:Choice Requires="wps">
              <w:drawing>
                <wp:anchor distT="0" distB="0" distL="0" distR="0" simplePos="0" relativeHeight="487644672" behindDoc="1" locked="0" layoutInCell="1" allowOverlap="1" wp14:anchorId="1779FD10" wp14:editId="7CA68BF2">
                  <wp:simplePos x="0" y="0"/>
                  <wp:positionH relativeFrom="page">
                    <wp:posOffset>1364615</wp:posOffset>
                  </wp:positionH>
                  <wp:positionV relativeFrom="paragraph">
                    <wp:posOffset>292735</wp:posOffset>
                  </wp:positionV>
                  <wp:extent cx="5487035" cy="1270"/>
                  <wp:effectExtent l="0" t="0" r="0" b="0"/>
                  <wp:wrapTopAndBottom/>
                  <wp:docPr id="165" name="docshape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035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1"/>
                              <a:gd name="T2" fmla="+- 0 10801 2160"/>
                              <a:gd name="T3" fmla="*/ T2 w 86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1">
                                <a:moveTo>
                                  <a:pt x="0" y="0"/>
                                </a:moveTo>
                                <a:lnTo>
                                  <a:pt x="86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DB8ABDC" id="docshape14" o:spid="_x0000_s1026" style="position:absolute;margin-left:107.45pt;margin-top:23.05pt;width:432.05pt;height:.1pt;z-index:-1567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" path="m,l8641,e" filled="f" strokeweight=".48pt">
                  <v:path arrowok="t" o:connecttype="custom" o:connectlocs="0,0;5487035,0" o:connectangles="0,0"/>
                  <w10:wrap type="topAndBottom" anchorx="page"/>
                </v:shape>
              </w:pict>
            </mc:Fallback>
          </mc:AlternateContent>
        </w:r>
      </w:ins>
      <w:ins w:id="369" w:author="dhruv senjaliya" w:date="2023-06-11T23:00:00Z">
        <w:r w:rsidRPr="00B9760F">
          <w:rPr>
            <w:b/>
            <w:bCs/>
            <w:noProof/>
            <w:rPrChange w:id="370" w:author="dhruv senjaliya" w:date="2023-06-07T14:18:00Z">
              <w:rPr>
                <w:noProof/>
              </w:rPr>
            </w:rPrChange>
          </w:rPr>
          <mc:AlternateContent>
            <mc:Choice Requires="wps">
              <w:drawing>
                <wp:anchor distT="0" distB="0" distL="0" distR="0" simplePos="0" relativeHeight="487661056" behindDoc="1" locked="0" layoutInCell="1" allowOverlap="1" wp14:anchorId="20549A06" wp14:editId="6A9477C1">
                  <wp:simplePos x="0" y="0"/>
                  <wp:positionH relativeFrom="page">
                    <wp:posOffset>1360805</wp:posOffset>
                  </wp:positionH>
                  <wp:positionV relativeFrom="paragraph">
                    <wp:posOffset>52070</wp:posOffset>
                  </wp:positionV>
                  <wp:extent cx="5487035" cy="1270"/>
                  <wp:effectExtent l="0" t="0" r="0" b="0"/>
                  <wp:wrapTopAndBottom/>
                  <wp:docPr id="700729441" name="docshape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035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1"/>
                              <a:gd name="T2" fmla="+- 0 10801 2160"/>
                              <a:gd name="T3" fmla="*/ T2 w 86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1">
                                <a:moveTo>
                                  <a:pt x="0" y="0"/>
                                </a:moveTo>
                                <a:lnTo>
                                  <a:pt x="86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81D7DDD" id="docshape14" o:spid="_x0000_s1026" style="position:absolute;margin-left:107.15pt;margin-top:4.1pt;width:432.05pt;height:.1pt;z-index:-1565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" path="m,l8641,e" filled="f" strokeweight=".48pt">
                  <v:path arrowok="t" o:connecttype="custom" o:connectlocs="0,0;5487035,0" o:connectangles="0,0"/>
                  <w10:wrap type="topAndBottom" anchorx="page"/>
                </v:shape>
              </w:pict>
            </mc:Fallback>
          </mc:AlternateContent>
        </w:r>
      </w:ins>
      <w:ins w:id="371" w:author="dhruv senjaliya" w:date="2023-06-11T23:02:00Z">
        <w:r>
          <w:t xml:space="preserve">That he </w:t>
        </w:r>
        <w:proofErr w:type="gramStart"/>
        <w:r>
          <w:t>take</w:t>
        </w:r>
      </w:ins>
      <w:proofErr w:type="gramEnd"/>
    </w:p>
    <w:p w14:paraId="34CE8280" w14:textId="246F3013" w:rsidR="00D150AC" w:rsidRPr="00B9760F" w:rsidRDefault="000D1D10">
      <w:pPr>
        <w:pStyle w:val="BodyText"/>
        <w:spacing w:before="7"/>
        <w:ind w:left="940"/>
        <w:rPr>
          <w:sz w:val="20"/>
        </w:rPr>
        <w:pPrChange w:id="372" w:author="dhruv senjaliya" w:date="2023-06-11T23:03:00Z">
          <w:pPr>
            <w:pStyle w:val="BodyText"/>
          </w:pPr>
        </w:pPrChange>
      </w:pPr>
      <w:ins w:id="373" w:author="dhruv senjaliya" w:date="2023-04-05T15:07:00Z">
        <w:r w:rsidRPr="00655443">
          <w:rPr>
            <w:rPrChange w:id="374" w:author="dhruv senjaliya" w:date="2023-06-11T22:58:00Z">
              <w:rPr>
                <w:b/>
                <w:bCs/>
                <w:sz w:val="20"/>
              </w:rPr>
            </w:rPrChange>
          </w:rPr>
          <w:t xml:space="preserve"> care</w:t>
        </w:r>
      </w:ins>
      <w:ins w:id="375" w:author="dhruv senjaliya" w:date="2023-04-05T15:04:00Z">
        <w:r w:rsidRPr="00655443">
          <w:rPr>
            <w:rPrChange w:id="376" w:author="dhruv senjaliya" w:date="2023-06-11T22:58:00Z">
              <w:rPr>
                <w:sz w:val="20"/>
              </w:rPr>
            </w:rPrChange>
          </w:rPr>
          <w:t xml:space="preserve"> </w:t>
        </w:r>
      </w:ins>
      <w:ins w:id="377" w:author="dhruv senjaliya" w:date="2023-04-05T15:07:00Z">
        <w:r w:rsidRPr="00655443">
          <w:rPr>
            <w:rPrChange w:id="378" w:author="dhruv senjaliya" w:date="2023-06-11T22:58:00Z">
              <w:rPr>
                <w:b/>
                <w:bCs/>
                <w:sz w:val="20"/>
              </w:rPr>
            </w:rPrChange>
          </w:rPr>
          <w:t>o</w:t>
        </w:r>
      </w:ins>
      <w:ins w:id="379" w:author="dhruv senjaliya" w:date="2023-04-05T15:05:00Z">
        <w:r w:rsidRPr="00655443">
          <w:rPr>
            <w:rPrChange w:id="380" w:author="dhruv senjaliya" w:date="2023-06-11T22:58:00Z">
              <w:rPr>
                <w:sz w:val="20"/>
              </w:rPr>
            </w:rPrChange>
          </w:rPr>
          <w:t>f in his spare time as an</w:t>
        </w:r>
      </w:ins>
      <w:ins w:id="381" w:author="dhruv senjaliya" w:date="2023-04-05T15:06:00Z">
        <w:r w:rsidRPr="00655443">
          <w:rPr>
            <w:rPrChange w:id="382" w:author="dhruv senjaliya" w:date="2023-06-11T22:58:00Z">
              <w:rPr>
                <w:sz w:val="20"/>
              </w:rPr>
            </w:rPrChange>
          </w:rPr>
          <w:t xml:space="preserve"> amateur </w:t>
        </w:r>
      </w:ins>
      <w:ins w:id="383" w:author="dhruv senjaliya" w:date="2023-04-12T14:04:00Z">
        <w:r w:rsidR="00E60E09" w:rsidRPr="00655443">
          <w:rPr>
            <w:rPrChange w:id="384" w:author="dhruv senjaliya" w:date="2023-06-11T22:58:00Z">
              <w:rPr>
                <w:b/>
                <w:bCs/>
                <w:sz w:val="20"/>
              </w:rPr>
            </w:rPrChange>
          </w:rPr>
          <w:t>gardener,</w:t>
        </w:r>
      </w:ins>
      <w:ins w:id="385" w:author="dhruv senjaliya" w:date="2023-04-05T15:06:00Z">
        <w:r w:rsidRPr="00655443">
          <w:rPr>
            <w:rPrChange w:id="386" w:author="dhruv senjaliya" w:date="2023-06-11T22:58:00Z">
              <w:rPr>
                <w:sz w:val="20"/>
              </w:rPr>
            </w:rPrChange>
          </w:rPr>
          <w:t xml:space="preserve"> he wants to learn more </w:t>
        </w:r>
      </w:ins>
      <w:ins w:id="387" w:author="dhruv senjaliya" w:date="2023-06-11T23:03:00Z">
        <w:r w:rsidR="00655443">
          <w:t xml:space="preserve">     </w:t>
        </w:r>
      </w:ins>
      <w:ins w:id="388" w:author="dhruv senjaliya" w:date="2023-04-05T15:06:00Z">
        <w:r w:rsidRPr="00655443">
          <w:rPr>
            <w:rPrChange w:id="389" w:author="dhruv senjaliya" w:date="2023-06-11T22:58:00Z">
              <w:rPr>
                <w:sz w:val="20"/>
              </w:rPr>
            </w:rPrChange>
          </w:rPr>
          <w:t>about the plants</w:t>
        </w:r>
        <w:r w:rsidRPr="00B9760F">
          <w:rPr>
            <w:sz w:val="20"/>
          </w:rPr>
          <w:t>.</w:t>
        </w:r>
      </w:ins>
    </w:p>
    <w:p w14:paraId="717140B0" w14:textId="60FAA427" w:rsidR="00D150AC" w:rsidRPr="00B9760F" w:rsidRDefault="000D1D10">
      <w:pPr>
        <w:pStyle w:val="BodyText"/>
        <w:spacing w:before="223"/>
        <w:ind w:left="940"/>
        <w:rPr>
          <w:b/>
          <w:bCs/>
          <w:rPrChange w:id="390" w:author="dhruv senjaliya" w:date="2023-06-07T14:18:00Z">
            <w:rPr/>
          </w:rPrChange>
        </w:rPr>
      </w:pPr>
      <w:r w:rsidRPr="00B9760F">
        <w:rPr>
          <w:b/>
          <w:bCs/>
          <w:rPrChange w:id="391" w:author="dhruv senjaliya" w:date="2023-06-07T14:18:00Z">
            <w:rPr/>
          </w:rPrChange>
        </w:rPr>
        <w:t>C. List</w:t>
      </w:r>
      <w:r w:rsidRPr="00B9760F">
        <w:rPr>
          <w:b/>
          <w:bCs/>
          <w:spacing w:val="-2"/>
          <w:rPrChange w:id="392" w:author="dhruv senjaliya" w:date="2023-06-07T14:18:00Z">
            <w:rPr>
              <w:spacing w:val="-2"/>
            </w:rPr>
          </w:rPrChange>
        </w:rPr>
        <w:t xml:space="preserve"> </w:t>
      </w:r>
      <w:r w:rsidRPr="00B9760F">
        <w:rPr>
          <w:b/>
          <w:bCs/>
          <w:rPrChange w:id="393" w:author="dhruv senjaliya" w:date="2023-06-07T14:18:00Z">
            <w:rPr/>
          </w:rPrChange>
        </w:rPr>
        <w:t>out</w:t>
      </w:r>
      <w:r w:rsidRPr="00B9760F">
        <w:rPr>
          <w:b/>
          <w:bCs/>
          <w:spacing w:val="-2"/>
          <w:rPrChange w:id="394" w:author="dhruv senjaliya" w:date="2023-06-07T14:18:00Z">
            <w:rPr>
              <w:spacing w:val="-2"/>
            </w:rPr>
          </w:rPrChange>
        </w:rPr>
        <w:t xml:space="preserve"> </w:t>
      </w:r>
      <w:r w:rsidRPr="00B9760F">
        <w:rPr>
          <w:b/>
          <w:bCs/>
          <w:rPrChange w:id="395" w:author="dhruv senjaliya" w:date="2023-06-07T14:18:00Z">
            <w:rPr/>
          </w:rPrChange>
        </w:rPr>
        <w:t>the</w:t>
      </w:r>
      <w:r w:rsidRPr="00B9760F">
        <w:rPr>
          <w:b/>
          <w:bCs/>
          <w:spacing w:val="-1"/>
          <w:rPrChange w:id="396" w:author="dhruv senjaliya" w:date="2023-06-07T14:18:00Z">
            <w:rPr>
              <w:spacing w:val="-1"/>
            </w:rPr>
          </w:rPrChange>
        </w:rPr>
        <w:t xml:space="preserve"> </w:t>
      </w:r>
      <w:r w:rsidRPr="00B9760F">
        <w:rPr>
          <w:b/>
          <w:bCs/>
          <w:rPrChange w:id="397" w:author="dhruv senjaliya" w:date="2023-06-07T14:18:00Z">
            <w:rPr/>
          </w:rPrChange>
        </w:rPr>
        <w:t>questions</w:t>
      </w:r>
      <w:r w:rsidRPr="00B9760F">
        <w:rPr>
          <w:b/>
          <w:bCs/>
          <w:spacing w:val="-2"/>
          <w:rPrChange w:id="398" w:author="dhruv senjaliya" w:date="2023-06-07T14:18:00Z">
            <w:rPr>
              <w:spacing w:val="-2"/>
            </w:rPr>
          </w:rPrChange>
        </w:rPr>
        <w:t xml:space="preserve"> </w:t>
      </w:r>
      <w:r w:rsidRPr="00B9760F">
        <w:rPr>
          <w:b/>
          <w:bCs/>
          <w:rPrChange w:id="399" w:author="dhruv senjaliya" w:date="2023-06-07T14:18:00Z">
            <w:rPr/>
          </w:rPrChange>
        </w:rPr>
        <w:t>asked</w:t>
      </w:r>
      <w:r w:rsidRPr="00B9760F">
        <w:rPr>
          <w:b/>
          <w:bCs/>
          <w:spacing w:val="-2"/>
          <w:rPrChange w:id="400" w:author="dhruv senjaliya" w:date="2023-06-07T14:18:00Z">
            <w:rPr>
              <w:spacing w:val="-2"/>
            </w:rPr>
          </w:rPrChange>
        </w:rPr>
        <w:t xml:space="preserve"> </w:t>
      </w:r>
      <w:r w:rsidRPr="00B9760F">
        <w:rPr>
          <w:b/>
          <w:bCs/>
          <w:rPrChange w:id="401" w:author="dhruv senjaliya" w:date="2023-06-07T14:18:00Z">
            <w:rPr/>
          </w:rPrChange>
        </w:rPr>
        <w:t>by</w:t>
      </w:r>
      <w:r w:rsidRPr="00B9760F">
        <w:rPr>
          <w:b/>
          <w:bCs/>
          <w:spacing w:val="-6"/>
          <w:rPrChange w:id="402" w:author="dhruv senjaliya" w:date="2023-06-07T14:18:00Z">
            <w:rPr>
              <w:spacing w:val="-6"/>
            </w:rPr>
          </w:rPrChange>
        </w:rPr>
        <w:t xml:space="preserve"> </w:t>
      </w:r>
      <w:r w:rsidRPr="00B9760F">
        <w:rPr>
          <w:b/>
          <w:bCs/>
          <w:rPrChange w:id="403" w:author="dhruv senjaliya" w:date="2023-06-07T14:18:00Z">
            <w:rPr/>
          </w:rPrChange>
        </w:rPr>
        <w:t>team</w:t>
      </w:r>
      <w:r w:rsidRPr="00B9760F">
        <w:rPr>
          <w:b/>
          <w:bCs/>
          <w:spacing w:val="-1"/>
          <w:rPrChange w:id="404" w:author="dhruv senjaliya" w:date="2023-06-07T14:18:00Z">
            <w:rPr>
              <w:spacing w:val="-1"/>
            </w:rPr>
          </w:rPrChange>
        </w:rPr>
        <w:t xml:space="preserve"> </w:t>
      </w:r>
      <w:r w:rsidRPr="00B9760F">
        <w:rPr>
          <w:b/>
          <w:bCs/>
          <w:rPrChange w:id="405" w:author="dhruv senjaliya" w:date="2023-06-07T14:18:00Z">
            <w:rPr/>
          </w:rPrChange>
        </w:rPr>
        <w:t>while</w:t>
      </w:r>
      <w:r w:rsidRPr="00B9760F">
        <w:rPr>
          <w:b/>
          <w:bCs/>
          <w:spacing w:val="-2"/>
          <w:rPrChange w:id="406" w:author="dhruv senjaliya" w:date="2023-06-07T14:18:00Z">
            <w:rPr>
              <w:spacing w:val="-2"/>
            </w:rPr>
          </w:rPrChange>
        </w:rPr>
        <w:t xml:space="preserve"> </w:t>
      </w:r>
      <w:r w:rsidRPr="00B9760F">
        <w:rPr>
          <w:b/>
          <w:bCs/>
          <w:rPrChange w:id="407" w:author="dhruv senjaliya" w:date="2023-06-07T14:18:00Z">
            <w:rPr/>
          </w:rPrChange>
        </w:rPr>
        <w:t>having</w:t>
      </w:r>
      <w:r w:rsidRPr="00B9760F">
        <w:rPr>
          <w:b/>
          <w:bCs/>
          <w:spacing w:val="-3"/>
          <w:rPrChange w:id="408" w:author="dhruv senjaliya" w:date="2023-06-07T14:18:00Z">
            <w:rPr>
              <w:spacing w:val="-3"/>
            </w:rPr>
          </w:rPrChange>
        </w:rPr>
        <w:t xml:space="preserve"> </w:t>
      </w:r>
      <w:r w:rsidRPr="00B9760F">
        <w:rPr>
          <w:b/>
          <w:bCs/>
          <w:rPrChange w:id="409" w:author="dhruv senjaliya" w:date="2023-06-07T14:18:00Z">
            <w:rPr/>
          </w:rPrChange>
        </w:rPr>
        <w:t>observation</w:t>
      </w:r>
      <w:r w:rsidRPr="00B9760F">
        <w:rPr>
          <w:b/>
          <w:bCs/>
          <w:spacing w:val="-1"/>
          <w:rPrChange w:id="410" w:author="dhruv senjaliya" w:date="2023-06-07T14:18:00Z">
            <w:rPr>
              <w:spacing w:val="-1"/>
            </w:rPr>
          </w:rPrChange>
        </w:rPr>
        <w:t xml:space="preserve"> </w:t>
      </w:r>
      <w:r w:rsidRPr="00B9760F">
        <w:rPr>
          <w:b/>
          <w:bCs/>
          <w:rPrChange w:id="411" w:author="dhruv senjaliya" w:date="2023-06-07T14:18:00Z">
            <w:rPr/>
          </w:rPrChange>
        </w:rPr>
        <w:t>and</w:t>
      </w:r>
      <w:r w:rsidRPr="00B9760F">
        <w:rPr>
          <w:b/>
          <w:bCs/>
          <w:spacing w:val="-2"/>
          <w:rPrChange w:id="412" w:author="dhruv senjaliya" w:date="2023-06-07T14:18:00Z">
            <w:rPr>
              <w:spacing w:val="-2"/>
            </w:rPr>
          </w:rPrChange>
        </w:rPr>
        <w:t xml:space="preserve"> interview?</w:t>
      </w:r>
    </w:p>
    <w:p w14:paraId="20CB9820" w14:textId="301AAEFF" w:rsidR="00D150AC" w:rsidRPr="00655443" w:rsidRDefault="004574D1">
      <w:pPr>
        <w:pStyle w:val="BodyText"/>
        <w:spacing w:before="3"/>
        <w:rPr>
          <w:rPrChange w:id="413" w:author="dhruv senjaliya" w:date="2023-06-11T23:04:00Z">
            <w:rPr>
              <w:sz w:val="25"/>
            </w:rPr>
          </w:rPrChange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DA796D2" wp14:editId="536DE2FF">
                <wp:simplePos x="0" y="0"/>
                <wp:positionH relativeFrom="page">
                  <wp:posOffset>1371600</wp:posOffset>
                </wp:positionH>
                <wp:positionV relativeFrom="paragraph">
                  <wp:posOffset>200025</wp:posOffset>
                </wp:positionV>
                <wp:extent cx="5486400" cy="1270"/>
                <wp:effectExtent l="0" t="0" r="0" b="0"/>
                <wp:wrapTopAndBottom/>
                <wp:docPr id="9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F13D5" id="docshape18" o:spid="_x0000_s1026" style="position:absolute;margin-left:108pt;margin-top:15.75pt;width:6in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I7wNxD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414" w:author="dhruv senjaliya" w:date="2023-04-04T17:07:00Z">
        <w:r w:rsidR="00783A85">
          <w:rPr>
            <w:sz w:val="25"/>
          </w:rPr>
          <w:t xml:space="preserve">                </w:t>
        </w:r>
      </w:ins>
      <w:ins w:id="415" w:author="dhruv senjaliya" w:date="2023-04-04T17:09:00Z">
        <w:r w:rsidR="00783A85" w:rsidRPr="00655443">
          <w:rPr>
            <w:rPrChange w:id="416" w:author="dhruv senjaliya" w:date="2023-06-11T23:04:00Z">
              <w:rPr>
                <w:sz w:val="25"/>
              </w:rPr>
            </w:rPrChange>
          </w:rPr>
          <w:t>1.</w:t>
        </w:r>
      </w:ins>
      <w:ins w:id="417" w:author="dhruv senjaliya" w:date="2023-04-04T17:23:00Z">
        <w:r w:rsidR="00366357" w:rsidRPr="00655443">
          <w:rPr>
            <w:rPrChange w:id="418" w:author="dhruv senjaliya" w:date="2023-06-11T23:04:00Z">
              <w:rPr>
                <w:sz w:val="25"/>
              </w:rPr>
            </w:rPrChange>
          </w:rPr>
          <w:t>Ho</w:t>
        </w:r>
      </w:ins>
      <w:ins w:id="419" w:author="dhruv senjaliya" w:date="2023-04-04T17:24:00Z">
        <w:r w:rsidR="00366357" w:rsidRPr="00655443">
          <w:rPr>
            <w:rPrChange w:id="420" w:author="dhruv senjaliya" w:date="2023-06-11T23:04:00Z">
              <w:rPr>
                <w:sz w:val="25"/>
              </w:rPr>
            </w:rPrChange>
          </w:rPr>
          <w:t xml:space="preserve">w </w:t>
        </w:r>
      </w:ins>
      <w:ins w:id="421" w:author="dhruv senjaliya" w:date="2023-04-11T20:45:00Z">
        <w:r w:rsidR="0088727D" w:rsidRPr="00655443">
          <w:rPr>
            <w:rPrChange w:id="422" w:author="dhruv senjaliya" w:date="2023-06-11T23:04:00Z">
              <w:rPr>
                <w:b/>
                <w:bCs/>
                <w:sz w:val="25"/>
              </w:rPr>
            </w:rPrChange>
          </w:rPr>
          <w:t>important is</w:t>
        </w:r>
      </w:ins>
      <w:ins w:id="423" w:author="dhruv senjaliya" w:date="2023-04-04T17:24:00Z">
        <w:r w:rsidR="00366357" w:rsidRPr="00655443">
          <w:rPr>
            <w:rPrChange w:id="424" w:author="dhruv senjaliya" w:date="2023-06-11T23:04:00Z">
              <w:rPr>
                <w:sz w:val="25"/>
              </w:rPr>
            </w:rPrChange>
          </w:rPr>
          <w:t xml:space="preserve"> </w:t>
        </w:r>
      </w:ins>
      <w:ins w:id="425" w:author="dhruv senjaliya" w:date="2023-04-04T17:25:00Z">
        <w:r w:rsidR="00366357" w:rsidRPr="00655443">
          <w:rPr>
            <w:rPrChange w:id="426" w:author="dhruv senjaliya" w:date="2023-06-11T23:04:00Z">
              <w:rPr>
                <w:sz w:val="25"/>
              </w:rPr>
            </w:rPrChange>
          </w:rPr>
          <w:t>accuracy and speed when identifying plants?</w:t>
        </w:r>
      </w:ins>
    </w:p>
    <w:p w14:paraId="3D97C497" w14:textId="5A3434BD" w:rsidR="00D150AC" w:rsidRPr="00655443" w:rsidRDefault="003A4B1F">
      <w:pPr>
        <w:pStyle w:val="BodyText"/>
        <w:rPr>
          <w:rPrChange w:id="427" w:author="dhruv senjaliya" w:date="2023-06-11T23:04:00Z">
            <w:rPr>
              <w:sz w:val="20"/>
            </w:rPr>
          </w:rPrChange>
        </w:rPr>
      </w:pPr>
      <w:ins w:id="428" w:author="dhruv senjaliya" w:date="2023-04-04T17:34:00Z">
        <w:r w:rsidRPr="00655443">
          <w:rPr>
            <w:rPrChange w:id="429" w:author="dhruv senjaliya" w:date="2023-06-11T23:04:00Z">
              <w:rPr>
                <w:sz w:val="20"/>
              </w:rPr>
            </w:rPrChange>
          </w:rPr>
          <w:t xml:space="preserve">                 2.what would you expect from a plant </w:t>
        </w:r>
      </w:ins>
      <w:ins w:id="430" w:author="dhruv senjaliya" w:date="2023-04-11T20:45:00Z">
        <w:r w:rsidR="0088727D" w:rsidRPr="00655443">
          <w:rPr>
            <w:rPrChange w:id="431" w:author="dhruv senjaliya" w:date="2023-06-11T23:04:00Z">
              <w:rPr>
                <w:b/>
                <w:bCs/>
                <w:sz w:val="20"/>
              </w:rPr>
            </w:rPrChange>
          </w:rPr>
          <w:t>identification app</w:t>
        </w:r>
      </w:ins>
      <w:ins w:id="432" w:author="dhruv senjaliya" w:date="2023-04-04T17:35:00Z">
        <w:r w:rsidRPr="00655443">
          <w:rPr>
            <w:rPrChange w:id="433" w:author="dhruv senjaliya" w:date="2023-06-11T23:04:00Z">
              <w:rPr>
                <w:sz w:val="20"/>
              </w:rPr>
            </w:rPrChange>
          </w:rPr>
          <w:t>?</w:t>
        </w:r>
      </w:ins>
    </w:p>
    <w:p w14:paraId="025D9AD8" w14:textId="1F789208" w:rsidR="00D150AC" w:rsidRDefault="00655443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151C052" wp14:editId="0EAFAB83">
                <wp:simplePos x="0" y="0"/>
                <wp:positionH relativeFrom="page">
                  <wp:posOffset>1351280</wp:posOffset>
                </wp:positionH>
                <wp:positionV relativeFrom="paragraph">
                  <wp:posOffset>31750</wp:posOffset>
                </wp:positionV>
                <wp:extent cx="5486400" cy="1270"/>
                <wp:effectExtent l="0" t="0" r="0" b="0"/>
                <wp:wrapTopAndBottom/>
                <wp:docPr id="94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BE00C" id="docshape19" o:spid="_x0000_s1026" style="position:absolute;margin-left:106.4pt;margin-top:2.5pt;width:6in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434" w:author="dhruv senjaliya" w:date="2023-04-04T17:25:00Z">
        <w:r w:rsidR="00366357">
          <w:rPr>
            <w:sz w:val="13"/>
          </w:rPr>
          <w:t xml:space="preserve">       </w:t>
        </w:r>
      </w:ins>
    </w:p>
    <w:p w14:paraId="5C09F69B" w14:textId="06E16229" w:rsidR="00D150AC" w:rsidRDefault="00D150AC">
      <w:pPr>
        <w:pStyle w:val="BodyText"/>
        <w:rPr>
          <w:sz w:val="20"/>
        </w:rPr>
      </w:pPr>
    </w:p>
    <w:p w14:paraId="0546839D" w14:textId="5A51618A" w:rsidR="00D150AC" w:rsidRDefault="004574D1">
      <w:pPr>
        <w:pStyle w:val="BodyText"/>
        <w:spacing w:before="6"/>
        <w:rPr>
          <w:sz w:val="13"/>
        </w:rPr>
      </w:pPr>
      <w:del w:id="435" w:author="dhruv senjaliya" w:date="2023-04-04T17:33:00Z">
        <w:r w:rsidDel="00366357">
          <w:rPr>
            <w:noProof/>
          </w:rPr>
          <mc:AlternateContent>
            <mc:Choice Requires="wps">
              <w:drawing>
                <wp:anchor distT="0" distB="0" distL="0" distR="0" simplePos="0" relativeHeight="487597056" behindDoc="1" locked="0" layoutInCell="1" allowOverlap="1" wp14:anchorId="784BCEF2" wp14:editId="167D2717">
                  <wp:simplePos x="0" y="0"/>
                  <wp:positionH relativeFrom="page">
                    <wp:posOffset>1371600</wp:posOffset>
                  </wp:positionH>
                  <wp:positionV relativeFrom="paragraph">
                    <wp:posOffset>113665</wp:posOffset>
                  </wp:positionV>
                  <wp:extent cx="5486400" cy="1270"/>
                  <wp:effectExtent l="0" t="0" r="0" b="0"/>
                  <wp:wrapTopAndBottom/>
                  <wp:docPr id="93" name="docshape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0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E1136E8" id="docshape20" o:spid="_x0000_s1026" style="position:absolute;margin-left:108pt;margin-top:8.95pt;width:6in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En7pCXgAAAACgEAAA8AAAAAAAAAAAAAAAAA8QQAAGRycy9k&#10;b3ducmV2LnhtbFBLBQYAAAAABAAEAPMAAAD+BQAAAAA=&#10;" path="m,l8640,e" filled="f" strokeweight=".48pt">
                  <v:path arrowok="t" o:connecttype="custom" o:connectlocs="0,0;5486400,0" o:connectangles="0,0"/>
                  <w10:wrap type="topAndBottom" anchorx="page"/>
                </v:shape>
              </w:pict>
            </mc:Fallback>
          </mc:AlternateContent>
        </w:r>
      </w:del>
    </w:p>
    <w:p w14:paraId="7D33C658" w14:textId="77777777" w:rsidR="00D150AC" w:rsidRDefault="00D150AC">
      <w:pPr>
        <w:rPr>
          <w:sz w:val="13"/>
        </w:rPr>
        <w:sectPr w:rsidR="00D150AC" w:rsidSect="009D1575">
          <w:pgSz w:w="12240" w:h="15840"/>
          <w:pgMar w:top="1640" w:right="1220" w:bottom="1200" w:left="1220" w:header="0" w:footer="1014" w:gutter="0"/>
          <w:cols w:space="720"/>
        </w:sectPr>
      </w:pPr>
    </w:p>
    <w:p w14:paraId="464D1388" w14:textId="77777777" w:rsidR="00D150AC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66" w:line="276" w:lineRule="auto"/>
        <w:ind w:right="324"/>
        <w:rPr>
          <w:ins w:id="436" w:author="dhruv senjaliya" w:date="2023-06-14T10:55:00Z"/>
          <w:sz w:val="24"/>
        </w:rPr>
      </w:pPr>
      <w:r w:rsidRPr="00B9760F">
        <w:rPr>
          <w:b/>
          <w:bCs/>
          <w:sz w:val="24"/>
          <w:rPrChange w:id="437" w:author="dhruv senjaliya" w:date="2023-06-07T14:18:00Z">
            <w:rPr>
              <w:sz w:val="24"/>
            </w:rPr>
          </w:rPrChange>
        </w:rPr>
        <w:lastRenderedPageBreak/>
        <w:t>What</w:t>
      </w:r>
      <w:r w:rsidRPr="00B9760F">
        <w:rPr>
          <w:b/>
          <w:bCs/>
          <w:spacing w:val="-5"/>
          <w:sz w:val="24"/>
          <w:rPrChange w:id="438" w:author="dhruv senjaliya" w:date="2023-06-07T14:18:00Z">
            <w:rPr>
              <w:spacing w:val="-5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39" w:author="dhruv senjaliya" w:date="2023-06-07T14:18:00Z">
            <w:rPr>
              <w:sz w:val="24"/>
            </w:rPr>
          </w:rPrChange>
        </w:rPr>
        <w:t>is</w:t>
      </w:r>
      <w:r w:rsidRPr="00B9760F">
        <w:rPr>
          <w:b/>
          <w:bCs/>
          <w:spacing w:val="-5"/>
          <w:sz w:val="24"/>
          <w:rPrChange w:id="440" w:author="dhruv senjaliya" w:date="2023-06-07T14:18:00Z">
            <w:rPr>
              <w:spacing w:val="-5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41" w:author="dhruv senjaliya" w:date="2023-06-07T14:18:00Z">
            <w:rPr>
              <w:sz w:val="24"/>
            </w:rPr>
          </w:rPrChange>
        </w:rPr>
        <w:t>something</w:t>
      </w:r>
      <w:r w:rsidRPr="00B9760F">
        <w:rPr>
          <w:b/>
          <w:bCs/>
          <w:spacing w:val="-8"/>
          <w:sz w:val="24"/>
          <w:rPrChange w:id="442" w:author="dhruv senjaliya" w:date="2023-06-07T14:18:00Z">
            <w:rPr>
              <w:spacing w:val="-8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43" w:author="dhruv senjaliya" w:date="2023-06-07T14:18:00Z">
            <w:rPr>
              <w:sz w:val="24"/>
            </w:rPr>
          </w:rPrChange>
        </w:rPr>
        <w:t>special/random/unusual</w:t>
      </w:r>
      <w:r w:rsidRPr="00B9760F">
        <w:rPr>
          <w:b/>
          <w:bCs/>
          <w:spacing w:val="-5"/>
          <w:sz w:val="24"/>
          <w:rPrChange w:id="444" w:author="dhruv senjaliya" w:date="2023-06-07T14:18:00Z">
            <w:rPr>
              <w:spacing w:val="-5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45" w:author="dhruv senjaliya" w:date="2023-06-07T14:18:00Z">
            <w:rPr>
              <w:sz w:val="24"/>
            </w:rPr>
          </w:rPrChange>
        </w:rPr>
        <w:t>(i.e.</w:t>
      </w:r>
      <w:r w:rsidRPr="00B9760F">
        <w:rPr>
          <w:b/>
          <w:bCs/>
          <w:spacing w:val="-5"/>
          <w:sz w:val="24"/>
          <w:rPrChange w:id="446" w:author="dhruv senjaliya" w:date="2023-06-07T14:18:00Z">
            <w:rPr>
              <w:spacing w:val="-5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47" w:author="dhruv senjaliya" w:date="2023-06-07T14:18:00Z">
            <w:rPr>
              <w:sz w:val="24"/>
            </w:rPr>
          </w:rPrChange>
        </w:rPr>
        <w:t>activity,</w:t>
      </w:r>
      <w:r w:rsidRPr="00B9760F">
        <w:rPr>
          <w:b/>
          <w:bCs/>
          <w:spacing w:val="-5"/>
          <w:sz w:val="24"/>
          <w:rPrChange w:id="448" w:author="dhruv senjaliya" w:date="2023-06-07T14:18:00Z">
            <w:rPr>
              <w:spacing w:val="-5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49" w:author="dhruv senjaliya" w:date="2023-06-07T14:18:00Z">
            <w:rPr>
              <w:sz w:val="24"/>
            </w:rPr>
          </w:rPrChange>
        </w:rPr>
        <w:t>environment,</w:t>
      </w:r>
      <w:r w:rsidRPr="00B9760F">
        <w:rPr>
          <w:b/>
          <w:bCs/>
          <w:spacing w:val="-5"/>
          <w:sz w:val="24"/>
          <w:rPrChange w:id="450" w:author="dhruv senjaliya" w:date="2023-06-07T14:18:00Z">
            <w:rPr>
              <w:spacing w:val="-5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51" w:author="dhruv senjaliya" w:date="2023-06-07T14:18:00Z">
            <w:rPr>
              <w:sz w:val="24"/>
            </w:rPr>
          </w:rPrChange>
        </w:rPr>
        <w:t>interaction,</w:t>
      </w:r>
      <w:r w:rsidRPr="00B9760F">
        <w:rPr>
          <w:b/>
          <w:bCs/>
          <w:spacing w:val="-5"/>
          <w:sz w:val="24"/>
          <w:rPrChange w:id="452" w:author="dhruv senjaliya" w:date="2023-06-07T14:18:00Z">
            <w:rPr>
              <w:spacing w:val="-5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53" w:author="dhruv senjaliya" w:date="2023-06-07T14:18:00Z">
            <w:rPr>
              <w:sz w:val="24"/>
            </w:rPr>
          </w:rPrChange>
        </w:rPr>
        <w:t>object or user) team have observed at the domain? Please elaborate the conditions with photographs if available</w:t>
      </w:r>
      <w:r>
        <w:rPr>
          <w:sz w:val="24"/>
        </w:rPr>
        <w:t>.</w:t>
      </w:r>
    </w:p>
    <w:p w14:paraId="079A7D77" w14:textId="76996A7D" w:rsidR="004F672A" w:rsidRPr="004F672A" w:rsidRDefault="004F672A">
      <w:pPr>
        <w:tabs>
          <w:tab w:val="left" w:pos="941"/>
        </w:tabs>
        <w:spacing w:before="66" w:line="276" w:lineRule="auto"/>
        <w:ind w:left="940" w:right="324"/>
        <w:rPr>
          <w:sz w:val="24"/>
          <w:rPrChange w:id="454" w:author="dhruv senjaliya" w:date="2023-06-14T10:55:00Z">
            <w:rPr/>
          </w:rPrChange>
        </w:rPr>
        <w:pPrChange w:id="455" w:author="dhruv senjaliya" w:date="2023-06-14T10:55:00Z">
          <w:pPr>
            <w:pStyle w:val="ListParagraph"/>
            <w:numPr>
              <w:numId w:val="3"/>
            </w:numPr>
            <w:tabs>
              <w:tab w:val="left" w:pos="941"/>
            </w:tabs>
            <w:spacing w:before="66" w:line="276" w:lineRule="auto"/>
            <w:ind w:right="324"/>
          </w:pPr>
        </w:pPrChange>
      </w:pPr>
      <w:r w:rsidRPr="00B9760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F4F0CDB" wp14:editId="4AA87489">
                <wp:simplePos x="0" y="0"/>
                <wp:positionH relativeFrom="page">
                  <wp:posOffset>1364673</wp:posOffset>
                </wp:positionH>
                <wp:positionV relativeFrom="paragraph">
                  <wp:posOffset>296545</wp:posOffset>
                </wp:positionV>
                <wp:extent cx="5486400" cy="1270"/>
                <wp:effectExtent l="0" t="0" r="0" b="0"/>
                <wp:wrapTopAndBottom/>
                <wp:docPr id="91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3B413" id="docshape21" o:spid="_x0000_s1026" style="position:absolute;margin-left:107.45pt;margin-top:23.35pt;width:6in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G+AFk/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456" w:author="dhruv senjaliya" w:date="2023-06-14T10:55:00Z">
        <w:r>
          <w:rPr>
            <w:sz w:val="24"/>
          </w:rPr>
          <w:t>We interaction with nursery and far</w:t>
        </w:r>
      </w:ins>
      <w:ins w:id="457" w:author="dhruv senjaliya" w:date="2023-06-14T10:56:00Z">
        <w:r>
          <w:rPr>
            <w:sz w:val="24"/>
          </w:rPr>
          <w:t>mer to get information about plant name and its detail</w:t>
        </w:r>
      </w:ins>
      <w:ins w:id="458" w:author="dhruv senjaliya" w:date="2023-06-14T10:57:00Z">
        <w:r>
          <w:rPr>
            <w:sz w:val="24"/>
          </w:rPr>
          <w:t>. our team research at hill station to know some rare plant</w:t>
        </w:r>
      </w:ins>
      <w:ins w:id="459" w:author="dhruv senjaliya" w:date="2023-06-14T10:58:00Z">
        <w:r>
          <w:rPr>
            <w:sz w:val="24"/>
          </w:rPr>
          <w:t>.</w:t>
        </w:r>
      </w:ins>
    </w:p>
    <w:p w14:paraId="15F32219" w14:textId="69DAC355" w:rsidR="00D150AC" w:rsidRPr="00B9760F" w:rsidDel="003A4B1F" w:rsidRDefault="00D150AC">
      <w:pPr>
        <w:pStyle w:val="BodyText"/>
        <w:spacing w:before="3"/>
        <w:ind w:left="940"/>
        <w:rPr>
          <w:del w:id="460" w:author="dhruv senjaliya" w:date="2023-04-04T17:39:00Z"/>
          <w:sz w:val="21"/>
        </w:rPr>
        <w:pPrChange w:id="461" w:author="dhruv senjaliya" w:date="2023-04-12T14:12:00Z">
          <w:pPr>
            <w:pStyle w:val="BodyText"/>
            <w:spacing w:before="3"/>
          </w:pPr>
        </w:pPrChange>
      </w:pPr>
    </w:p>
    <w:p w14:paraId="2B6FDCD2" w14:textId="77777777" w:rsidR="00D150AC" w:rsidRPr="00B9760F" w:rsidDel="003A4B1F" w:rsidRDefault="00D150AC">
      <w:pPr>
        <w:pStyle w:val="BodyText"/>
        <w:ind w:left="940"/>
        <w:rPr>
          <w:del w:id="462" w:author="dhruv senjaliya" w:date="2023-04-04T17:39:00Z"/>
          <w:sz w:val="20"/>
        </w:rPr>
        <w:pPrChange w:id="463" w:author="dhruv senjaliya" w:date="2023-04-12T14:12:00Z">
          <w:pPr>
            <w:pStyle w:val="BodyText"/>
          </w:pPr>
        </w:pPrChange>
      </w:pPr>
    </w:p>
    <w:p w14:paraId="7D771F8E" w14:textId="634062A5" w:rsidR="00D150AC" w:rsidRPr="00B9760F" w:rsidDel="00DD0DA5" w:rsidRDefault="004574D1">
      <w:pPr>
        <w:pStyle w:val="BodyText"/>
        <w:spacing w:before="3"/>
        <w:ind w:left="940"/>
        <w:rPr>
          <w:del w:id="464" w:author="dhruv senjaliya" w:date="2023-04-12T13:53:00Z"/>
          <w:sz w:val="13"/>
        </w:rPr>
        <w:pPrChange w:id="465" w:author="dhruv senjaliya" w:date="2023-04-12T14:12:00Z">
          <w:pPr>
            <w:pStyle w:val="BodyText"/>
            <w:spacing w:before="6"/>
          </w:pPr>
        </w:pPrChange>
      </w:pPr>
      <w:del w:id="466" w:author="dhruv senjaliya" w:date="2023-04-04T17:39:00Z">
        <w:r w:rsidRPr="00B9760F" w:rsidDel="003A4B1F">
          <w:rPr>
            <w:noProof/>
          </w:rPr>
          <mc:AlternateContent>
            <mc:Choice Requires="wps">
              <w:drawing>
                <wp:anchor distT="0" distB="0" distL="0" distR="0" simplePos="0" relativeHeight="487598592" behindDoc="1" locked="0" layoutInCell="1" allowOverlap="1" wp14:anchorId="66ACF99C" wp14:editId="3D4A3783">
                  <wp:simplePos x="0" y="0"/>
                  <wp:positionH relativeFrom="page">
                    <wp:posOffset>1371600</wp:posOffset>
                  </wp:positionH>
                  <wp:positionV relativeFrom="paragraph">
                    <wp:posOffset>114300</wp:posOffset>
                  </wp:positionV>
                  <wp:extent cx="5487035" cy="1270"/>
                  <wp:effectExtent l="0" t="0" r="0" b="0"/>
                  <wp:wrapTopAndBottom/>
                  <wp:docPr id="92" name="docshape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035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1"/>
                              <a:gd name="T2" fmla="+- 0 10801 2160"/>
                              <a:gd name="T3" fmla="*/ T2 w 86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1">
                                <a:moveTo>
                                  <a:pt x="0" y="0"/>
                                </a:moveTo>
                                <a:lnTo>
                                  <a:pt x="86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1BFD469" id="docshape22" o:spid="_x0000_s1026" style="position:absolute;margin-left:108pt;margin-top:9pt;width:432.05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" path="m,l8641,e" filled="f" strokeweight=".48pt">
                  <v:path arrowok="t" o:connecttype="custom" o:connectlocs="0,0;5487035,0" o:connectangles="0,0"/>
                  <w10:wrap type="topAndBottom" anchorx="page"/>
                </v:shape>
              </w:pict>
            </mc:Fallback>
          </mc:AlternateContent>
        </w:r>
      </w:del>
    </w:p>
    <w:p w14:paraId="5E027E6C" w14:textId="4C175DB8" w:rsidR="00D150AC" w:rsidRPr="00B9760F" w:rsidDel="00DD0DA5" w:rsidRDefault="00D150AC">
      <w:pPr>
        <w:pStyle w:val="BodyText"/>
        <w:tabs>
          <w:tab w:val="center" w:pos="4900"/>
        </w:tabs>
        <w:ind w:left="940"/>
        <w:rPr>
          <w:del w:id="467" w:author="dhruv senjaliya" w:date="2023-04-12T13:53:00Z"/>
          <w:sz w:val="20"/>
        </w:rPr>
        <w:pPrChange w:id="468" w:author="dhruv senjaliya" w:date="2023-04-12T14:12:00Z">
          <w:pPr>
            <w:pStyle w:val="BodyText"/>
          </w:pPr>
        </w:pPrChange>
      </w:pPr>
    </w:p>
    <w:p w14:paraId="20B8EE8C" w14:textId="59551CB2" w:rsidR="00D150AC" w:rsidRPr="00B9760F" w:rsidDel="00DD0DA5" w:rsidRDefault="004574D1">
      <w:pPr>
        <w:pStyle w:val="BodyText"/>
        <w:spacing w:before="4"/>
        <w:ind w:left="940"/>
        <w:rPr>
          <w:del w:id="469" w:author="dhruv senjaliya" w:date="2023-04-12T13:53:00Z"/>
          <w:sz w:val="13"/>
        </w:rPr>
        <w:pPrChange w:id="470" w:author="dhruv senjaliya" w:date="2023-04-12T14:12:00Z">
          <w:pPr>
            <w:pStyle w:val="BodyText"/>
            <w:spacing w:before="4"/>
          </w:pPr>
        </w:pPrChange>
      </w:pPr>
      <w:del w:id="471" w:author="dhruv senjaliya" w:date="2023-04-12T13:54:00Z">
        <w:r w:rsidRPr="00B9760F" w:rsidDel="00DD0DA5">
          <w:rPr>
            <w:noProof/>
          </w:rPr>
          <mc:AlternateContent>
            <mc:Choice Requires="wps">
              <w:drawing>
                <wp:anchor distT="0" distB="0" distL="0" distR="0" simplePos="0" relativeHeight="487599104" behindDoc="1" locked="0" layoutInCell="1" allowOverlap="1" wp14:anchorId="14F0BD87" wp14:editId="313AC5E9">
                  <wp:simplePos x="0" y="0"/>
                  <wp:positionH relativeFrom="page">
                    <wp:posOffset>1371600</wp:posOffset>
                  </wp:positionH>
                  <wp:positionV relativeFrom="paragraph">
                    <wp:posOffset>113030</wp:posOffset>
                  </wp:positionV>
                  <wp:extent cx="5486400" cy="1270"/>
                  <wp:effectExtent l="0" t="0" r="0" b="0"/>
                  <wp:wrapTopAndBottom/>
                  <wp:docPr id="90" name="docshape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0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A8CF168" id="docshape23" o:spid="_x0000_s1026" style="position:absolute;margin-left:108pt;margin-top:8.9pt;width:6in;height:.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A5stnLgAAAACgEAAA8AAAAAAAAAAAAAAAAA8QQAAGRycy9k&#10;b3ducmV2LnhtbFBLBQYAAAAABAAEAPMAAAD+BQAAAAA=&#10;" path="m,l8640,e" filled="f" strokeweight=".48pt">
                  <v:path arrowok="t" o:connecttype="custom" o:connectlocs="0,0;5486400,0" o:connectangles="0,0"/>
                  <w10:wrap type="topAndBottom" anchorx="page"/>
                </v:shape>
              </w:pict>
            </mc:Fallback>
          </mc:AlternateContent>
        </w:r>
      </w:del>
    </w:p>
    <w:p w14:paraId="71A42741" w14:textId="01661DCE" w:rsidR="00D150AC" w:rsidRPr="00B9760F" w:rsidDel="004F672A" w:rsidRDefault="00D150AC">
      <w:pPr>
        <w:pStyle w:val="BodyText"/>
        <w:spacing w:before="3"/>
        <w:ind w:left="940"/>
        <w:rPr>
          <w:del w:id="472" w:author="dhruv senjaliya" w:date="2023-06-14T10:57:00Z"/>
          <w:sz w:val="20"/>
        </w:rPr>
        <w:pPrChange w:id="473" w:author="dhruv senjaliya" w:date="2023-04-12T14:12:00Z">
          <w:pPr>
            <w:pStyle w:val="BodyText"/>
          </w:pPr>
        </w:pPrChange>
      </w:pPr>
    </w:p>
    <w:p w14:paraId="4182E3DF" w14:textId="76BAC937" w:rsidR="00D150AC" w:rsidRPr="00B9760F" w:rsidDel="004F672A" w:rsidRDefault="004574D1">
      <w:pPr>
        <w:pStyle w:val="BodyText"/>
        <w:spacing w:before="6"/>
        <w:rPr>
          <w:del w:id="474" w:author="dhruv senjaliya" w:date="2023-06-14T10:56:00Z"/>
          <w:sz w:val="13"/>
        </w:rPr>
      </w:pPr>
      <w:r w:rsidRPr="00B9760F"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2A38E13" wp14:editId="6398B7D7">
                <wp:simplePos x="0" y="0"/>
                <wp:positionH relativeFrom="page">
                  <wp:posOffset>1371600</wp:posOffset>
                </wp:positionH>
                <wp:positionV relativeFrom="paragraph">
                  <wp:posOffset>114300</wp:posOffset>
                </wp:positionV>
                <wp:extent cx="5486400" cy="1270"/>
                <wp:effectExtent l="0" t="0" r="0" b="0"/>
                <wp:wrapTopAndBottom/>
                <wp:docPr id="89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EF983" id="docshape24" o:spid="_x0000_s1026" style="position:absolute;margin-left:108pt;margin-top:9pt;width:6in;height:.1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556CB435" w14:textId="5C60CDD9" w:rsidR="00D150AC" w:rsidRPr="00B9760F" w:rsidRDefault="00AB109D">
      <w:pPr>
        <w:pStyle w:val="BodyText"/>
        <w:spacing w:before="6"/>
        <w:rPr>
          <w:sz w:val="20"/>
        </w:rPr>
        <w:pPrChange w:id="475" w:author="dhruv senjaliya" w:date="2023-06-14T10:56:00Z">
          <w:pPr>
            <w:pStyle w:val="BodyText"/>
          </w:pPr>
        </w:pPrChange>
      </w:pPr>
      <w:ins w:id="476" w:author="dhruv senjaliya" w:date="2023-04-12T14:13:00Z">
        <w:r w:rsidRPr="00B9760F">
          <w:rPr>
            <w:sz w:val="20"/>
          </w:rPr>
          <w:t xml:space="preserve">                   </w:t>
        </w:r>
      </w:ins>
    </w:p>
    <w:p w14:paraId="464A390F" w14:textId="47005C42" w:rsidR="00D150AC" w:rsidRDefault="004574D1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078E6B49" wp14:editId="4582D3B3">
                <wp:simplePos x="0" y="0"/>
                <wp:positionH relativeFrom="page">
                  <wp:posOffset>1371600</wp:posOffset>
                </wp:positionH>
                <wp:positionV relativeFrom="paragraph">
                  <wp:posOffset>113030</wp:posOffset>
                </wp:positionV>
                <wp:extent cx="5487670" cy="1270"/>
                <wp:effectExtent l="0" t="0" r="0" b="0"/>
                <wp:wrapTopAndBottom/>
                <wp:docPr id="88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67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2"/>
                            <a:gd name="T2" fmla="+- 0 10802 2160"/>
                            <a:gd name="T3" fmla="*/ T2 w 86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2">
                              <a:moveTo>
                                <a:pt x="0" y="0"/>
                              </a:moveTo>
                              <a:lnTo>
                                <a:pt x="86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13ED3" id="docshape25" o:spid="_x0000_s1026" style="position:absolute;margin-left:108pt;margin-top:8.9pt;width:432.1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" path="m,l8642,e" filled="f" strokeweight=".48pt">
                <v:path arrowok="t" o:connecttype="custom" o:connectlocs="0,0;5487670,0" o:connectangles="0,0"/>
                <w10:wrap type="topAndBottom" anchorx="page"/>
              </v:shape>
            </w:pict>
          </mc:Fallback>
        </mc:AlternateContent>
      </w:r>
      <w:ins w:id="477" w:author="dhruv senjaliya" w:date="2023-04-04T17:53:00Z">
        <w:r w:rsidR="00866998">
          <w:rPr>
            <w:sz w:val="13"/>
          </w:rPr>
          <w:t xml:space="preserve"> </w:t>
        </w:r>
      </w:ins>
    </w:p>
    <w:p w14:paraId="287BCC31" w14:textId="77777777" w:rsidR="00D150AC" w:rsidRDefault="00D150AC">
      <w:pPr>
        <w:pStyle w:val="BodyText"/>
        <w:rPr>
          <w:sz w:val="20"/>
        </w:rPr>
      </w:pPr>
    </w:p>
    <w:p w14:paraId="3055422D" w14:textId="4612E199" w:rsidR="00D150AC" w:rsidRDefault="004574D1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DB69713" wp14:editId="3D963242">
                <wp:simplePos x="0" y="0"/>
                <wp:positionH relativeFrom="page">
                  <wp:posOffset>1371600</wp:posOffset>
                </wp:positionH>
                <wp:positionV relativeFrom="paragraph">
                  <wp:posOffset>114935</wp:posOffset>
                </wp:positionV>
                <wp:extent cx="5486400" cy="1270"/>
                <wp:effectExtent l="0" t="0" r="0" b="0"/>
                <wp:wrapTopAndBottom/>
                <wp:docPr id="87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3EB87" id="docshape26" o:spid="_x0000_s1026" style="position:absolute;margin-left:108pt;margin-top:9.05pt;width:6in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fFePLN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51D89209" w14:textId="77777777" w:rsidR="00D150AC" w:rsidRDefault="00D150AC">
      <w:pPr>
        <w:pStyle w:val="BodyText"/>
        <w:rPr>
          <w:sz w:val="20"/>
        </w:rPr>
      </w:pPr>
    </w:p>
    <w:p w14:paraId="7C674D5D" w14:textId="677D768B" w:rsidR="00D150AC" w:rsidRDefault="004574D1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60CE9FA6" wp14:editId="5BDA79BF">
                <wp:simplePos x="0" y="0"/>
                <wp:positionH relativeFrom="page">
                  <wp:posOffset>1371600</wp:posOffset>
                </wp:positionH>
                <wp:positionV relativeFrom="paragraph">
                  <wp:posOffset>113030</wp:posOffset>
                </wp:positionV>
                <wp:extent cx="5486400" cy="1270"/>
                <wp:effectExtent l="0" t="0" r="0" b="0"/>
                <wp:wrapTopAndBottom/>
                <wp:docPr id="86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D4692" id="docshape27" o:spid="_x0000_s1026" style="position:absolute;margin-left:108pt;margin-top:8.9pt;width:6in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A5stnL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478" w:author="dhruv senjaliya" w:date="2023-04-04T17:42:00Z">
        <w:r w:rsidR="003A4B1F">
          <w:rPr>
            <w:sz w:val="13"/>
          </w:rPr>
          <w:t xml:space="preserve"> </w:t>
        </w:r>
      </w:ins>
    </w:p>
    <w:p w14:paraId="220FF0C8" w14:textId="3C7B6746" w:rsidR="00D150AC" w:rsidRDefault="00D150AC">
      <w:pPr>
        <w:pStyle w:val="BodyText"/>
        <w:rPr>
          <w:sz w:val="20"/>
        </w:rPr>
      </w:pPr>
    </w:p>
    <w:p w14:paraId="5894F635" w14:textId="5737A14F" w:rsidR="00D150AC" w:rsidRDefault="004574D1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71CF84EF" wp14:editId="48C6B8AD">
                <wp:simplePos x="0" y="0"/>
                <wp:positionH relativeFrom="page">
                  <wp:posOffset>1371600</wp:posOffset>
                </wp:positionH>
                <wp:positionV relativeFrom="paragraph">
                  <wp:posOffset>114300</wp:posOffset>
                </wp:positionV>
                <wp:extent cx="5486400" cy="1270"/>
                <wp:effectExtent l="0" t="0" r="0" b="0"/>
                <wp:wrapTopAndBottom/>
                <wp:docPr id="85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B7F92" id="docshape28" o:spid="_x0000_s1026" style="position:absolute;margin-left:108pt;margin-top:9pt;width:6in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65B62904" w14:textId="659698A3" w:rsidR="00D150AC" w:rsidRDefault="00D150AC">
      <w:pPr>
        <w:pStyle w:val="BodyText"/>
        <w:rPr>
          <w:sz w:val="20"/>
        </w:rPr>
      </w:pPr>
    </w:p>
    <w:p w14:paraId="18506F86" w14:textId="082F1AEB" w:rsidR="00D150AC" w:rsidRDefault="00D150AC">
      <w:pPr>
        <w:pStyle w:val="BodyText"/>
        <w:spacing w:before="2"/>
        <w:rPr>
          <w:sz w:val="20"/>
        </w:rPr>
      </w:pPr>
    </w:p>
    <w:p w14:paraId="60D31ED3" w14:textId="5162E259" w:rsidR="00D150AC" w:rsidRPr="00B9760F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90" w:line="276" w:lineRule="auto"/>
        <w:ind w:right="283"/>
        <w:rPr>
          <w:b/>
          <w:bCs/>
          <w:sz w:val="24"/>
          <w:rPrChange w:id="479" w:author="dhruv senjaliya" w:date="2023-06-07T14:18:00Z">
            <w:rPr>
              <w:sz w:val="24"/>
            </w:rPr>
          </w:rPrChange>
        </w:rPr>
      </w:pPr>
      <w:r w:rsidRPr="00B9760F">
        <w:rPr>
          <w:b/>
          <w:bCs/>
          <w:sz w:val="24"/>
          <w:rPrChange w:id="480" w:author="dhruv senjaliya" w:date="2023-06-07T14:18:00Z">
            <w:rPr>
              <w:sz w:val="24"/>
            </w:rPr>
          </w:rPrChange>
        </w:rPr>
        <w:t>Enlist</w:t>
      </w:r>
      <w:r w:rsidRPr="00B9760F">
        <w:rPr>
          <w:b/>
          <w:bCs/>
          <w:spacing w:val="-3"/>
          <w:sz w:val="24"/>
          <w:rPrChange w:id="481" w:author="dhruv senjaliya" w:date="2023-06-07T14:18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82" w:author="dhruv senjaliya" w:date="2023-06-07T14:18:00Z">
            <w:rPr>
              <w:sz w:val="24"/>
            </w:rPr>
          </w:rPrChange>
        </w:rPr>
        <w:t>any</w:t>
      </w:r>
      <w:r w:rsidRPr="00B9760F">
        <w:rPr>
          <w:b/>
          <w:bCs/>
          <w:spacing w:val="-8"/>
          <w:sz w:val="24"/>
          <w:rPrChange w:id="483" w:author="dhruv senjaliya" w:date="2023-06-07T14:18:00Z">
            <w:rPr>
              <w:spacing w:val="-8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84" w:author="dhruv senjaliya" w:date="2023-06-07T14:18:00Z">
            <w:rPr>
              <w:sz w:val="24"/>
            </w:rPr>
          </w:rPrChange>
        </w:rPr>
        <w:t>five</w:t>
      </w:r>
      <w:r w:rsidRPr="00B9760F">
        <w:rPr>
          <w:b/>
          <w:bCs/>
          <w:spacing w:val="-5"/>
          <w:sz w:val="24"/>
          <w:rPrChange w:id="485" w:author="dhruv senjaliya" w:date="2023-06-07T14:18:00Z">
            <w:rPr>
              <w:spacing w:val="-5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86" w:author="dhruv senjaliya" w:date="2023-06-07T14:18:00Z">
            <w:rPr>
              <w:sz w:val="24"/>
            </w:rPr>
          </w:rPrChange>
        </w:rPr>
        <w:t>major</w:t>
      </w:r>
      <w:r w:rsidRPr="00B9760F">
        <w:rPr>
          <w:b/>
          <w:bCs/>
          <w:spacing w:val="-3"/>
          <w:sz w:val="24"/>
          <w:rPrChange w:id="487" w:author="dhruv senjaliya" w:date="2023-06-07T14:18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88" w:author="dhruv senjaliya" w:date="2023-06-07T14:18:00Z">
            <w:rPr>
              <w:sz w:val="24"/>
            </w:rPr>
          </w:rPrChange>
        </w:rPr>
        <w:t>problems</w:t>
      </w:r>
      <w:r w:rsidRPr="00B9760F">
        <w:rPr>
          <w:b/>
          <w:bCs/>
          <w:spacing w:val="-1"/>
          <w:sz w:val="24"/>
          <w:rPrChange w:id="489" w:author="dhruv senjaliya" w:date="2023-06-07T14:18:00Z">
            <w:rPr>
              <w:spacing w:val="-1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90" w:author="dhruv senjaliya" w:date="2023-06-07T14:18:00Z">
            <w:rPr>
              <w:sz w:val="24"/>
            </w:rPr>
          </w:rPrChange>
        </w:rPr>
        <w:t>observed</w:t>
      </w:r>
      <w:r w:rsidRPr="00B9760F">
        <w:rPr>
          <w:b/>
          <w:bCs/>
          <w:spacing w:val="-3"/>
          <w:sz w:val="24"/>
          <w:rPrChange w:id="491" w:author="dhruv senjaliya" w:date="2023-06-07T14:18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92" w:author="dhruv senjaliya" w:date="2023-06-07T14:18:00Z">
            <w:rPr>
              <w:sz w:val="24"/>
            </w:rPr>
          </w:rPrChange>
        </w:rPr>
        <w:t>by</w:t>
      </w:r>
      <w:r w:rsidRPr="00B9760F">
        <w:rPr>
          <w:b/>
          <w:bCs/>
          <w:spacing w:val="-4"/>
          <w:sz w:val="24"/>
          <w:rPrChange w:id="493" w:author="dhruv senjaliya" w:date="2023-06-07T14:18:00Z">
            <w:rPr>
              <w:spacing w:val="-4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94" w:author="dhruv senjaliya" w:date="2023-06-07T14:18:00Z">
            <w:rPr>
              <w:sz w:val="24"/>
            </w:rPr>
          </w:rPrChange>
        </w:rPr>
        <w:t>your</w:t>
      </w:r>
      <w:r w:rsidRPr="00B9760F">
        <w:rPr>
          <w:b/>
          <w:bCs/>
          <w:spacing w:val="-3"/>
          <w:sz w:val="24"/>
          <w:rPrChange w:id="495" w:author="dhruv senjaliya" w:date="2023-06-07T14:18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96" w:author="dhruv senjaliya" w:date="2023-06-07T14:18:00Z">
            <w:rPr>
              <w:sz w:val="24"/>
            </w:rPr>
          </w:rPrChange>
        </w:rPr>
        <w:t>team</w:t>
      </w:r>
      <w:r w:rsidRPr="00B9760F">
        <w:rPr>
          <w:b/>
          <w:bCs/>
          <w:spacing w:val="-3"/>
          <w:sz w:val="24"/>
          <w:rPrChange w:id="497" w:author="dhruv senjaliya" w:date="2023-06-07T14:18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498" w:author="dhruv senjaliya" w:date="2023-06-07T14:18:00Z">
            <w:rPr>
              <w:sz w:val="24"/>
            </w:rPr>
          </w:rPrChange>
        </w:rPr>
        <w:t>in</w:t>
      </w:r>
      <w:r w:rsidRPr="00B9760F">
        <w:rPr>
          <w:b/>
          <w:bCs/>
          <w:spacing w:val="-3"/>
          <w:sz w:val="24"/>
          <w:rPrChange w:id="499" w:author="dhruv senjaliya" w:date="2023-06-07T14:18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500" w:author="dhruv senjaliya" w:date="2023-06-07T14:18:00Z">
            <w:rPr>
              <w:sz w:val="24"/>
            </w:rPr>
          </w:rPrChange>
        </w:rPr>
        <w:t>the</w:t>
      </w:r>
      <w:r w:rsidRPr="00B9760F">
        <w:rPr>
          <w:b/>
          <w:bCs/>
          <w:spacing w:val="-3"/>
          <w:sz w:val="24"/>
          <w:rPrChange w:id="501" w:author="dhruv senjaliya" w:date="2023-06-07T14:18:00Z">
            <w:rPr>
              <w:spacing w:val="-3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502" w:author="dhruv senjaliya" w:date="2023-06-07T14:18:00Z">
            <w:rPr>
              <w:sz w:val="24"/>
            </w:rPr>
          </w:rPrChange>
        </w:rPr>
        <w:t>respective</w:t>
      </w:r>
      <w:r w:rsidRPr="00B9760F">
        <w:rPr>
          <w:b/>
          <w:bCs/>
          <w:spacing w:val="-4"/>
          <w:sz w:val="24"/>
          <w:rPrChange w:id="503" w:author="dhruv senjaliya" w:date="2023-06-07T14:18:00Z">
            <w:rPr>
              <w:spacing w:val="-4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504" w:author="dhruv senjaliya" w:date="2023-06-07T14:18:00Z">
            <w:rPr>
              <w:sz w:val="24"/>
            </w:rPr>
          </w:rPrChange>
        </w:rPr>
        <w:t>domain.</w:t>
      </w:r>
      <w:r w:rsidRPr="00B9760F">
        <w:rPr>
          <w:b/>
          <w:bCs/>
          <w:spacing w:val="-2"/>
          <w:sz w:val="24"/>
          <w:rPrChange w:id="505" w:author="dhruv senjaliya" w:date="2023-06-07T14:18:00Z">
            <w:rPr>
              <w:spacing w:val="-2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506" w:author="dhruv senjaliya" w:date="2023-06-07T14:18:00Z">
            <w:rPr>
              <w:sz w:val="24"/>
            </w:rPr>
          </w:rPrChange>
        </w:rPr>
        <w:t xml:space="preserve">Mention any one for which you have empathize user the most and which might become your problem statement. Give reasons of selection of particular problem/issue based on </w:t>
      </w:r>
      <w:r w:rsidRPr="00B9760F">
        <w:rPr>
          <w:b/>
          <w:bCs/>
          <w:spacing w:val="-2"/>
          <w:sz w:val="24"/>
          <w:rPrChange w:id="507" w:author="dhruv senjaliya" w:date="2023-06-07T14:18:00Z">
            <w:rPr>
              <w:spacing w:val="-2"/>
              <w:sz w:val="24"/>
            </w:rPr>
          </w:rPrChange>
        </w:rPr>
        <w:t>empathy.</w:t>
      </w:r>
    </w:p>
    <w:p w14:paraId="1E5278DE" w14:textId="51659B57" w:rsidR="00D150AC" w:rsidRPr="00A840DF" w:rsidDel="00A840DF" w:rsidRDefault="00A840DF">
      <w:pPr>
        <w:pStyle w:val="BodyText"/>
        <w:spacing w:before="5"/>
        <w:ind w:left="940"/>
        <w:rPr>
          <w:del w:id="508" w:author="dhruv senjaliya" w:date="2023-06-11T23:08:00Z"/>
          <w:rPrChange w:id="509" w:author="dhruv senjaliya" w:date="2023-06-11T23:07:00Z">
            <w:rPr>
              <w:del w:id="510" w:author="dhruv senjaliya" w:date="2023-06-11T23:08:00Z"/>
              <w:sz w:val="21"/>
            </w:rPr>
          </w:rPrChange>
        </w:rPr>
        <w:pPrChange w:id="511" w:author="dhruv senjaliya" w:date="2023-04-04T17:43:00Z">
          <w:pPr>
            <w:pStyle w:val="BodyText"/>
            <w:spacing w:before="5"/>
          </w:pPr>
        </w:pPrChange>
      </w:pPr>
      <w:r w:rsidRPr="00A840DF"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412BB8AA" wp14:editId="5846C696">
                <wp:simplePos x="0" y="0"/>
                <wp:positionH relativeFrom="page">
                  <wp:posOffset>1331595</wp:posOffset>
                </wp:positionH>
                <wp:positionV relativeFrom="paragraph">
                  <wp:posOffset>691515</wp:posOffset>
                </wp:positionV>
                <wp:extent cx="5487035" cy="1270"/>
                <wp:effectExtent l="0" t="0" r="0" b="0"/>
                <wp:wrapTopAndBottom/>
                <wp:docPr id="84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77012" id="docshape29" o:spid="_x0000_s1026" style="position:absolute;margin-left:104.85pt;margin-top:54.45pt;width:432.05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  <w:r w:rsidRPr="00A840DF"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317AF10" wp14:editId="4AFDC835">
                <wp:simplePos x="0" y="0"/>
                <wp:positionH relativeFrom="page">
                  <wp:posOffset>1369060</wp:posOffset>
                </wp:positionH>
                <wp:positionV relativeFrom="paragraph">
                  <wp:posOffset>478155</wp:posOffset>
                </wp:positionV>
                <wp:extent cx="5487670" cy="1270"/>
                <wp:effectExtent l="0" t="0" r="0" b="0"/>
                <wp:wrapTopAndBottom/>
                <wp:docPr id="81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67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2"/>
                            <a:gd name="T2" fmla="+- 0 10802 2160"/>
                            <a:gd name="T3" fmla="*/ T2 w 86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2">
                              <a:moveTo>
                                <a:pt x="0" y="0"/>
                              </a:moveTo>
                              <a:lnTo>
                                <a:pt x="86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CE6D4" id="docshape32" o:spid="_x0000_s1026" style="position:absolute;margin-left:107.8pt;margin-top:37.65pt;width:432.1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" path="m,l8642,e" filled="f" strokeweight=".48pt">
                <v:path arrowok="t" o:connecttype="custom" o:connectlocs="0,0;5487670,0" o:connectangles="0,0"/>
                <w10:wrap type="topAndBottom" anchorx="page"/>
              </v:shape>
            </w:pict>
          </mc:Fallback>
        </mc:AlternateContent>
      </w:r>
      <w:r w:rsidRPr="00A840DF"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55824B4" wp14:editId="76F5E450">
                <wp:simplePos x="0" y="0"/>
                <wp:positionH relativeFrom="page">
                  <wp:posOffset>1367790</wp:posOffset>
                </wp:positionH>
                <wp:positionV relativeFrom="paragraph">
                  <wp:posOffset>236220</wp:posOffset>
                </wp:positionV>
                <wp:extent cx="5486400" cy="1270"/>
                <wp:effectExtent l="0" t="0" r="0" b="0"/>
                <wp:wrapTopAndBottom/>
                <wp:docPr id="83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FD989" id="docshape30" o:spid="_x0000_s1026" style="position:absolute;margin-left:107.7pt;margin-top:18.6pt;width:6in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Ao30Mr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 w:rsidRPr="00A840DF"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6184EA26" wp14:editId="039205CA">
                <wp:simplePos x="0" y="0"/>
                <wp:positionH relativeFrom="page">
                  <wp:posOffset>1367790</wp:posOffset>
                </wp:positionH>
                <wp:positionV relativeFrom="paragraph">
                  <wp:posOffset>882650</wp:posOffset>
                </wp:positionV>
                <wp:extent cx="5486400" cy="1270"/>
                <wp:effectExtent l="0" t="0" r="0" b="0"/>
                <wp:wrapTopAndBottom/>
                <wp:docPr id="82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B8DF" id="docshape31" o:spid="_x0000_s1026" style="position:absolute;margin-left:107.7pt;margin-top:69.5pt;width:6in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512" w:author="dhruv senjaliya" w:date="2023-04-04T17:43:00Z">
        <w:r w:rsidR="003A4B1F" w:rsidRPr="00A840DF">
          <w:rPr>
            <w:rPrChange w:id="513" w:author="dhruv senjaliya" w:date="2023-06-11T23:07:00Z">
              <w:rPr>
                <w:sz w:val="21"/>
              </w:rPr>
            </w:rPrChange>
          </w:rPr>
          <w:t>Five ma</w:t>
        </w:r>
      </w:ins>
      <w:ins w:id="514" w:author="dhruv senjaliya" w:date="2023-04-04T17:44:00Z">
        <w:r w:rsidR="003A4B1F" w:rsidRPr="00A840DF">
          <w:rPr>
            <w:rPrChange w:id="515" w:author="dhruv senjaliya" w:date="2023-06-11T23:07:00Z">
              <w:rPr>
                <w:sz w:val="21"/>
              </w:rPr>
            </w:rPrChange>
          </w:rPr>
          <w:t xml:space="preserve">jor problem </w:t>
        </w:r>
      </w:ins>
      <w:ins w:id="516" w:author="dhruv senjaliya" w:date="2023-04-11T20:52:00Z">
        <w:r w:rsidR="0088727D" w:rsidRPr="00A840DF">
          <w:rPr>
            <w:rPrChange w:id="517" w:author="dhruv senjaliya" w:date="2023-06-11T23:07:00Z">
              <w:rPr>
                <w:b/>
                <w:bCs/>
                <w:sz w:val="21"/>
              </w:rPr>
            </w:rPrChange>
          </w:rPr>
          <w:t>is,</w:t>
        </w:r>
      </w:ins>
      <w:ins w:id="518" w:author="dhruv senjaliya" w:date="2023-04-04T17:46:00Z">
        <w:r w:rsidR="00866998" w:rsidRPr="00A840DF">
          <w:rPr>
            <w:rPrChange w:id="519" w:author="dhruv senjaliya" w:date="2023-06-11T23:07:00Z">
              <w:rPr>
                <w:sz w:val="21"/>
              </w:rPr>
            </w:rPrChange>
          </w:rPr>
          <w:t xml:space="preserve"> </w:t>
        </w:r>
      </w:ins>
      <w:ins w:id="520" w:author="dhruv senjaliya" w:date="2023-04-04T17:45:00Z">
        <w:r w:rsidR="00866998" w:rsidRPr="00A840DF">
          <w:rPr>
            <w:rPrChange w:id="521" w:author="dhruv senjaliya" w:date="2023-06-11T23:07:00Z">
              <w:rPr>
                <w:sz w:val="21"/>
              </w:rPr>
            </w:rPrChange>
          </w:rPr>
          <w:t>inte</w:t>
        </w:r>
      </w:ins>
      <w:ins w:id="522" w:author="dhruv senjaliya" w:date="2023-04-04T17:46:00Z">
        <w:r w:rsidR="00866998" w:rsidRPr="00A840DF">
          <w:rPr>
            <w:rPrChange w:id="523" w:author="dhruv senjaliya" w:date="2023-06-11T23:07:00Z">
              <w:rPr>
                <w:sz w:val="21"/>
              </w:rPr>
            </w:rPrChange>
          </w:rPr>
          <w:t>r</w:t>
        </w:r>
      </w:ins>
      <w:ins w:id="524" w:author="dhruv senjaliya" w:date="2023-04-04T17:45:00Z">
        <w:r w:rsidR="00866998" w:rsidRPr="00A840DF">
          <w:rPr>
            <w:rPrChange w:id="525" w:author="dhruv senjaliya" w:date="2023-06-11T23:07:00Z">
              <w:rPr>
                <w:sz w:val="21"/>
              </w:rPr>
            </w:rPrChange>
          </w:rPr>
          <w:t>net connection</w:t>
        </w:r>
      </w:ins>
      <w:ins w:id="526" w:author="dhruv senjaliya" w:date="2023-04-04T17:46:00Z">
        <w:r w:rsidR="00866998" w:rsidRPr="00A840DF">
          <w:rPr>
            <w:rPrChange w:id="527" w:author="dhruv senjaliya" w:date="2023-06-11T23:07:00Z">
              <w:rPr>
                <w:sz w:val="21"/>
              </w:rPr>
            </w:rPrChange>
          </w:rPr>
          <w:t xml:space="preserve">, </w:t>
        </w:r>
      </w:ins>
      <w:ins w:id="528" w:author="dhruv senjaliya" w:date="2023-04-04T17:53:00Z">
        <w:r w:rsidR="00866998" w:rsidRPr="00A840DF">
          <w:rPr>
            <w:rPrChange w:id="529" w:author="dhruv senjaliya" w:date="2023-06-11T23:07:00Z">
              <w:rPr>
                <w:sz w:val="21"/>
              </w:rPr>
            </w:rPrChange>
          </w:rPr>
          <w:t xml:space="preserve">scanning </w:t>
        </w:r>
      </w:ins>
      <w:ins w:id="530" w:author="dhruv senjaliya" w:date="2023-04-12T14:04:00Z">
        <w:r w:rsidR="00E60E09" w:rsidRPr="00A840DF">
          <w:rPr>
            <w:rPrChange w:id="531" w:author="dhruv senjaliya" w:date="2023-06-11T23:07:00Z">
              <w:rPr>
                <w:b/>
                <w:bCs/>
                <w:sz w:val="21"/>
              </w:rPr>
            </w:rPrChange>
          </w:rPr>
          <w:t>problem, limited</w:t>
        </w:r>
      </w:ins>
      <w:ins w:id="532" w:author="dhruv senjaliya" w:date="2023-04-05T13:42:00Z">
        <w:r w:rsidR="00490C0C" w:rsidRPr="00A840DF">
          <w:rPr>
            <w:rPrChange w:id="533" w:author="dhruv senjaliya" w:date="2023-06-11T23:07:00Z">
              <w:rPr>
                <w:sz w:val="21"/>
              </w:rPr>
            </w:rPrChange>
          </w:rPr>
          <w:t xml:space="preserve"> dataset,</w:t>
        </w:r>
      </w:ins>
      <w:ins w:id="534" w:author="dhruv senjaliya" w:date="2023-04-05T13:45:00Z">
        <w:r w:rsidR="00490C0C" w:rsidRPr="00A840DF">
          <w:rPr>
            <w:rPrChange w:id="535" w:author="dhruv senjaliya" w:date="2023-06-11T23:07:00Z">
              <w:rPr>
                <w:sz w:val="21"/>
              </w:rPr>
            </w:rPrChange>
          </w:rPr>
          <w:t xml:space="preserve"> </w:t>
        </w:r>
        <w:proofErr w:type="gramStart"/>
        <w:r w:rsidR="00490C0C" w:rsidRPr="00A840DF">
          <w:rPr>
            <w:rPrChange w:id="536" w:author="dhruv senjaliya" w:date="2023-06-11T23:07:00Z">
              <w:rPr>
                <w:sz w:val="21"/>
              </w:rPr>
            </w:rPrChange>
          </w:rPr>
          <w:t>This</w:t>
        </w:r>
        <w:proofErr w:type="gramEnd"/>
        <w:r w:rsidR="00490C0C" w:rsidRPr="00A840DF">
          <w:rPr>
            <w:rPrChange w:id="537" w:author="dhruv senjaliya" w:date="2023-06-11T23:07:00Z">
              <w:rPr>
                <w:sz w:val="21"/>
              </w:rPr>
            </w:rPrChange>
          </w:rPr>
          <w:t xml:space="preserve"> app is available in only one or two language</w:t>
        </w:r>
      </w:ins>
      <w:ins w:id="538" w:author="dhruv senjaliya" w:date="2023-04-05T13:46:00Z">
        <w:r w:rsidR="00490C0C" w:rsidRPr="00A840DF">
          <w:rPr>
            <w:rPrChange w:id="539" w:author="dhruv senjaliya" w:date="2023-06-11T23:07:00Z">
              <w:rPr>
                <w:b/>
                <w:bCs/>
                <w:sz w:val="21"/>
              </w:rPr>
            </w:rPrChange>
          </w:rPr>
          <w:t xml:space="preserve">, </w:t>
        </w:r>
      </w:ins>
      <w:ins w:id="540" w:author="dhruv senjaliya" w:date="2023-04-11T21:14:00Z">
        <w:r w:rsidR="00E002F4" w:rsidRPr="00A840DF">
          <w:rPr>
            <w:rPrChange w:id="541" w:author="dhruv senjaliya" w:date="2023-06-11T23:07:00Z">
              <w:rPr>
                <w:b/>
                <w:bCs/>
                <w:sz w:val="21"/>
              </w:rPr>
            </w:rPrChange>
          </w:rPr>
          <w:t>Inaccurate</w:t>
        </w:r>
      </w:ins>
      <w:ins w:id="542" w:author="dhruv senjaliya" w:date="2023-04-05T13:46:00Z">
        <w:r w:rsidR="00490C0C" w:rsidRPr="00A840DF">
          <w:rPr>
            <w:rPrChange w:id="543" w:author="dhruv senjaliya" w:date="2023-06-11T23:07:00Z">
              <w:rPr>
                <w:b/>
                <w:bCs/>
                <w:sz w:val="21"/>
              </w:rPr>
            </w:rPrChange>
          </w:rPr>
          <w:t xml:space="preserve"> result</w:t>
        </w:r>
      </w:ins>
      <w:ins w:id="544" w:author="dhruv senjaliya" w:date="2023-04-05T14:12:00Z">
        <w:r w:rsidR="003C14BC" w:rsidRPr="00A840DF">
          <w:rPr>
            <w:rPrChange w:id="545" w:author="dhruv senjaliya" w:date="2023-06-11T23:07:00Z">
              <w:rPr>
                <w:b/>
                <w:bCs/>
                <w:sz w:val="21"/>
              </w:rPr>
            </w:rPrChange>
          </w:rPr>
          <w:t>.</w:t>
        </w:r>
      </w:ins>
      <w:ins w:id="546" w:author="dhruv senjaliya" w:date="2023-06-13T12:57:00Z">
        <w:r w:rsidR="004377B6">
          <w:t xml:space="preserve"> </w:t>
        </w:r>
      </w:ins>
    </w:p>
    <w:p w14:paraId="6EAB7D39" w14:textId="48198955" w:rsidR="00E002F4" w:rsidRPr="00A840DF" w:rsidDel="00A840DF" w:rsidRDefault="00E002F4">
      <w:pPr>
        <w:pStyle w:val="BodyText"/>
        <w:spacing w:before="5"/>
        <w:ind w:left="940"/>
        <w:rPr>
          <w:del w:id="547" w:author="dhruv senjaliya" w:date="2023-06-11T23:09:00Z"/>
          <w:rPrChange w:id="548" w:author="dhruv senjaliya" w:date="2023-06-11T23:07:00Z">
            <w:rPr>
              <w:del w:id="549" w:author="dhruv senjaliya" w:date="2023-06-11T23:09:00Z"/>
              <w:sz w:val="20"/>
            </w:rPr>
          </w:rPrChange>
        </w:rPr>
        <w:pPrChange w:id="550" w:author="dhruv senjaliya" w:date="2023-06-11T23:08:00Z">
          <w:pPr>
            <w:pStyle w:val="BodyText"/>
          </w:pPr>
        </w:pPrChange>
      </w:pPr>
      <w:ins w:id="551" w:author="dhruv senjaliya" w:date="2023-04-11T21:14:00Z">
        <w:r w:rsidRPr="00A840DF">
          <w:rPr>
            <w:rPrChange w:id="552" w:author="dhruv senjaliya" w:date="2023-06-11T23:07:00Z">
              <w:rPr>
                <w:b/>
                <w:bCs/>
                <w:sz w:val="20"/>
              </w:rPr>
            </w:rPrChange>
          </w:rPr>
          <w:t xml:space="preserve">Inaccurate </w:t>
        </w:r>
      </w:ins>
      <w:ins w:id="553" w:author="dhruv senjaliya" w:date="2023-04-11T21:15:00Z">
        <w:r w:rsidR="00DF0369" w:rsidRPr="00A840DF">
          <w:rPr>
            <w:rPrChange w:id="554" w:author="dhruv senjaliya" w:date="2023-06-11T23:07:00Z">
              <w:rPr>
                <w:b/>
                <w:bCs/>
                <w:sz w:val="20"/>
              </w:rPr>
            </w:rPrChange>
          </w:rPr>
          <w:t>Plant Identification:</w:t>
        </w:r>
      </w:ins>
      <w:ins w:id="555" w:author="dhruv senjaliya" w:date="2023-06-11T23:09:00Z">
        <w:r w:rsidR="00A840DF">
          <w:t xml:space="preserve"> </w:t>
        </w:r>
      </w:ins>
      <w:ins w:id="556" w:author="dhruv senjaliya" w:date="2023-04-11T21:15:00Z">
        <w:r w:rsidR="00DF0369" w:rsidRPr="00A840DF">
          <w:rPr>
            <w:rPrChange w:id="557" w:author="dhruv senjaliya" w:date="2023-06-11T23:07:00Z">
              <w:rPr>
                <w:b/>
                <w:bCs/>
                <w:sz w:val="20"/>
              </w:rPr>
            </w:rPrChange>
          </w:rPr>
          <w:t xml:space="preserve"> One of the major </w:t>
        </w:r>
      </w:ins>
      <w:proofErr w:type="gramStart"/>
      <w:ins w:id="558" w:author="dhruv senjaliya" w:date="2023-04-12T14:04:00Z">
        <w:r w:rsidR="00E60E09" w:rsidRPr="00A840DF">
          <w:rPr>
            <w:rPrChange w:id="559" w:author="dhruv senjaliya" w:date="2023-06-11T23:07:00Z">
              <w:rPr>
                <w:b/>
                <w:bCs/>
                <w:sz w:val="20"/>
              </w:rPr>
            </w:rPrChange>
          </w:rPr>
          <w:t>problem</w:t>
        </w:r>
      </w:ins>
      <w:proofErr w:type="gramEnd"/>
      <w:ins w:id="560" w:author="dhruv senjaliya" w:date="2023-04-11T21:15:00Z">
        <w:r w:rsidR="00DF0369" w:rsidRPr="00A840DF">
          <w:rPr>
            <w:rPrChange w:id="561" w:author="dhruv senjaliya" w:date="2023-06-11T23:07:00Z">
              <w:rPr>
                <w:b/>
                <w:bCs/>
                <w:sz w:val="20"/>
              </w:rPr>
            </w:rPrChange>
          </w:rPr>
          <w:t xml:space="preserve"> observed by</w:t>
        </w:r>
      </w:ins>
      <w:ins w:id="562" w:author="dhruv senjaliya" w:date="2023-04-11T21:16:00Z">
        <w:r w:rsidR="00DF0369" w:rsidRPr="00A840DF">
          <w:rPr>
            <w:rPrChange w:id="563" w:author="dhruv senjaliya" w:date="2023-06-11T23:07:00Z">
              <w:rPr>
                <w:b/>
                <w:bCs/>
                <w:sz w:val="20"/>
              </w:rPr>
            </w:rPrChange>
          </w:rPr>
          <w:t xml:space="preserve"> the team in plants identifier </w:t>
        </w:r>
      </w:ins>
    </w:p>
    <w:p w14:paraId="0B175D52" w14:textId="529E7D58" w:rsidR="00D150AC" w:rsidRPr="00A840DF" w:rsidDel="00A840DF" w:rsidRDefault="00DF0369">
      <w:pPr>
        <w:pStyle w:val="BodyText"/>
        <w:spacing w:before="5"/>
        <w:ind w:left="940"/>
        <w:rPr>
          <w:del w:id="564" w:author="dhruv senjaliya" w:date="2023-06-11T23:09:00Z"/>
          <w:rPrChange w:id="565" w:author="dhruv senjaliya" w:date="2023-06-11T23:07:00Z">
            <w:rPr>
              <w:del w:id="566" w:author="dhruv senjaliya" w:date="2023-06-11T23:09:00Z"/>
              <w:sz w:val="13"/>
            </w:rPr>
          </w:rPrChange>
        </w:rPr>
        <w:pPrChange w:id="567" w:author="dhruv senjaliya" w:date="2023-06-11T23:09:00Z">
          <w:pPr>
            <w:pStyle w:val="BodyText"/>
            <w:spacing w:before="4"/>
          </w:pPr>
        </w:pPrChange>
      </w:pPr>
      <w:ins w:id="568" w:author="dhruv senjaliya" w:date="2023-04-11T21:17:00Z">
        <w:r w:rsidRPr="00A840DF">
          <w:rPr>
            <w:rPrChange w:id="569" w:author="dhruv senjaliya" w:date="2023-06-11T23:07:00Z">
              <w:rPr>
                <w:b/>
                <w:bCs/>
                <w:sz w:val="20"/>
                <w:szCs w:val="20"/>
              </w:rPr>
            </w:rPrChange>
          </w:rPr>
          <w:t xml:space="preserve"> Domain is inaccurate plant identification. Many users have reported that the app is not </w:t>
        </w:r>
      </w:ins>
      <w:ins w:id="570" w:author="dhruv senjaliya" w:date="2023-04-11T21:18:00Z">
        <w:r w:rsidRPr="00A840DF">
          <w:rPr>
            <w:rPrChange w:id="571" w:author="dhruv senjaliya" w:date="2023-06-11T23:07:00Z">
              <w:rPr>
                <w:b/>
                <w:bCs/>
                <w:sz w:val="20"/>
                <w:szCs w:val="20"/>
              </w:rPr>
            </w:rPrChange>
          </w:rPr>
          <w:t xml:space="preserve">able to </w:t>
        </w:r>
      </w:ins>
    </w:p>
    <w:p w14:paraId="1A63CB70" w14:textId="52DD8164" w:rsidR="00D150AC" w:rsidRPr="00A840DF" w:rsidDel="00E002F4" w:rsidRDefault="00DF0369">
      <w:pPr>
        <w:pStyle w:val="BodyText"/>
        <w:spacing w:before="4"/>
        <w:rPr>
          <w:del w:id="572" w:author="dhruv senjaliya" w:date="2023-04-11T21:10:00Z"/>
          <w:rPrChange w:id="573" w:author="dhruv senjaliya" w:date="2023-06-11T23:07:00Z">
            <w:rPr>
              <w:del w:id="574" w:author="dhruv senjaliya" w:date="2023-04-11T21:10:00Z"/>
              <w:b/>
              <w:bCs/>
              <w:sz w:val="13"/>
            </w:rPr>
          </w:rPrChange>
        </w:rPr>
      </w:pPr>
      <w:ins w:id="575" w:author="dhruv senjaliya" w:date="2023-04-11T21:18:00Z">
        <w:r w:rsidRPr="00A840DF">
          <w:rPr>
            <w:rPrChange w:id="576" w:author="dhruv senjaliya" w:date="2023-06-11T23:07:00Z">
              <w:rPr>
                <w:b/>
                <w:bCs/>
                <w:sz w:val="20"/>
                <w:szCs w:val="20"/>
              </w:rPr>
            </w:rPrChange>
          </w:rPr>
          <w:t xml:space="preserve">Correctly </w:t>
        </w:r>
      </w:ins>
      <w:ins w:id="577" w:author="dhruv senjaliya" w:date="2023-04-11T21:19:00Z">
        <w:r w:rsidRPr="00A840DF">
          <w:rPr>
            <w:rPrChange w:id="578" w:author="dhruv senjaliya" w:date="2023-06-11T23:07:00Z">
              <w:rPr>
                <w:b/>
                <w:bCs/>
                <w:sz w:val="20"/>
                <w:szCs w:val="20"/>
              </w:rPr>
            </w:rPrChange>
          </w:rPr>
          <w:t xml:space="preserve">identify the plant species, which can lead to incorrect </w:t>
        </w:r>
      </w:ins>
      <w:ins w:id="579" w:author="dhruv senjaliya" w:date="2023-04-11T21:20:00Z">
        <w:r w:rsidRPr="00A840DF">
          <w:rPr>
            <w:rPrChange w:id="580" w:author="dhruv senjaliya" w:date="2023-06-11T23:07:00Z">
              <w:rPr>
                <w:b/>
                <w:bCs/>
                <w:sz w:val="20"/>
                <w:szCs w:val="20"/>
              </w:rPr>
            </w:rPrChange>
          </w:rPr>
          <w:t>information being</w:t>
        </w:r>
      </w:ins>
      <w:ins w:id="581" w:author="dhruv senjaliya" w:date="2023-04-11T21:19:00Z">
        <w:r w:rsidRPr="00A840DF">
          <w:rPr>
            <w:rPrChange w:id="582" w:author="dhruv senjaliya" w:date="2023-06-11T23:07:00Z">
              <w:rPr>
                <w:b/>
                <w:bCs/>
                <w:sz w:val="20"/>
                <w:szCs w:val="20"/>
              </w:rPr>
            </w:rPrChange>
          </w:rPr>
          <w:t xml:space="preserve"> displayed.</w:t>
        </w:r>
      </w:ins>
    </w:p>
    <w:p w14:paraId="6E5A81A0" w14:textId="77777777" w:rsidR="00E002F4" w:rsidRPr="00A840DF" w:rsidRDefault="00E002F4">
      <w:pPr>
        <w:pStyle w:val="BodyText"/>
        <w:spacing w:before="5"/>
        <w:ind w:left="940"/>
        <w:rPr>
          <w:ins w:id="583" w:author="dhruv senjaliya" w:date="2023-04-11T21:10:00Z"/>
          <w:b/>
          <w:bCs/>
          <w:sz w:val="20"/>
          <w:rPrChange w:id="584" w:author="dhruv senjaliya" w:date="2023-06-11T23:06:00Z">
            <w:rPr>
              <w:ins w:id="585" w:author="dhruv senjaliya" w:date="2023-04-11T21:10:00Z"/>
              <w:sz w:val="20"/>
            </w:rPr>
          </w:rPrChange>
        </w:rPr>
        <w:pPrChange w:id="586" w:author="dhruv senjaliya" w:date="2023-06-11T23:09:00Z">
          <w:pPr>
            <w:pStyle w:val="BodyText"/>
          </w:pPr>
        </w:pPrChange>
      </w:pPr>
    </w:p>
    <w:p w14:paraId="01804775" w14:textId="0F054578" w:rsidR="00D150AC" w:rsidRPr="00490C0C" w:rsidDel="00E002F4" w:rsidRDefault="00A840DF">
      <w:pPr>
        <w:pStyle w:val="BodyText"/>
        <w:spacing w:before="6"/>
        <w:rPr>
          <w:del w:id="587" w:author="dhruv senjaliya" w:date="2023-04-11T21:10:00Z"/>
          <w:b/>
          <w:bCs/>
          <w:sz w:val="13"/>
          <w:rPrChange w:id="588" w:author="dhruv senjaliya" w:date="2023-04-05T13:46:00Z">
            <w:rPr>
              <w:del w:id="589" w:author="dhruv senjaliya" w:date="2023-04-11T21:10:00Z"/>
              <w:sz w:val="13"/>
            </w:rPr>
          </w:rPrChange>
        </w:rPr>
      </w:pPr>
      <w:r w:rsidRPr="00490C0C">
        <w:rPr>
          <w:b/>
          <w:bCs/>
          <w:noProof/>
          <w:rPrChange w:id="590" w:author="dhruv senjaliya" w:date="2023-04-05T13:46:00Z">
            <w:rPr>
              <w:noProof/>
            </w:rPr>
          </w:rPrChange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CAD0FA8" wp14:editId="028AA180">
                <wp:simplePos x="0" y="0"/>
                <wp:positionH relativeFrom="page">
                  <wp:posOffset>1357630</wp:posOffset>
                </wp:positionH>
                <wp:positionV relativeFrom="paragraph">
                  <wp:posOffset>48895</wp:posOffset>
                </wp:positionV>
                <wp:extent cx="5486400" cy="1270"/>
                <wp:effectExtent l="0" t="0" r="0" b="0"/>
                <wp:wrapTopAndBottom/>
                <wp:docPr id="79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46714" id="docshape34" o:spid="_x0000_s1026" style="position:absolute;margin-left:106.9pt;margin-top:3.85pt;width:6in;height:.1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Msbxdt8AAAAI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3141F6B9" w14:textId="77777777" w:rsidR="00D150AC" w:rsidRPr="00490C0C" w:rsidDel="00E002F4" w:rsidRDefault="00D150AC">
      <w:pPr>
        <w:pStyle w:val="BodyText"/>
        <w:rPr>
          <w:del w:id="591" w:author="dhruv senjaliya" w:date="2023-04-11T21:10:00Z"/>
          <w:b/>
          <w:bCs/>
          <w:sz w:val="20"/>
          <w:rPrChange w:id="592" w:author="dhruv senjaliya" w:date="2023-04-05T13:46:00Z">
            <w:rPr>
              <w:del w:id="593" w:author="dhruv senjaliya" w:date="2023-04-11T21:10:00Z"/>
              <w:sz w:val="20"/>
            </w:rPr>
          </w:rPrChange>
        </w:rPr>
      </w:pPr>
    </w:p>
    <w:p w14:paraId="4AA2D8EC" w14:textId="344316D0" w:rsidR="00D150AC" w:rsidRPr="00490C0C" w:rsidRDefault="00D150AC">
      <w:pPr>
        <w:pStyle w:val="BodyText"/>
        <w:spacing w:before="4"/>
        <w:rPr>
          <w:b/>
          <w:bCs/>
          <w:sz w:val="13"/>
          <w:rPrChange w:id="594" w:author="dhruv senjaliya" w:date="2023-04-05T13:46:00Z">
            <w:rPr>
              <w:sz w:val="13"/>
            </w:rPr>
          </w:rPrChange>
        </w:rPr>
      </w:pPr>
    </w:p>
    <w:p w14:paraId="6468A02C" w14:textId="42BCA2B9" w:rsidR="00D150AC" w:rsidRPr="00490C0C" w:rsidRDefault="00A840DF">
      <w:pPr>
        <w:pStyle w:val="BodyText"/>
        <w:rPr>
          <w:b/>
          <w:bCs/>
          <w:sz w:val="20"/>
          <w:rPrChange w:id="595" w:author="dhruv senjaliya" w:date="2023-04-05T13:46:00Z">
            <w:rPr>
              <w:sz w:val="20"/>
            </w:rPr>
          </w:rPrChange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6BE66BEC" wp14:editId="3109A48A">
                <wp:simplePos x="0" y="0"/>
                <wp:positionH relativeFrom="page">
                  <wp:posOffset>1371600</wp:posOffset>
                </wp:positionH>
                <wp:positionV relativeFrom="paragraph">
                  <wp:posOffset>141605</wp:posOffset>
                </wp:positionV>
                <wp:extent cx="5486400" cy="1270"/>
                <wp:effectExtent l="0" t="0" r="0" b="0"/>
                <wp:wrapTopAndBottom/>
                <wp:docPr id="77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929C8" id="docshape36" o:spid="_x0000_s1026" style="position:absolute;margin-left:108pt;margin-top:11.15pt;width:6in;height:.1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CVNU+P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1CD5B69E" w14:textId="2BDF4E57" w:rsidR="00D150AC" w:rsidRPr="00490C0C" w:rsidRDefault="004574D1">
      <w:pPr>
        <w:pStyle w:val="BodyText"/>
        <w:spacing w:before="4"/>
        <w:rPr>
          <w:b/>
          <w:bCs/>
          <w:sz w:val="13"/>
          <w:rPrChange w:id="596" w:author="dhruv senjaliya" w:date="2023-04-05T13:46:00Z">
            <w:rPr>
              <w:sz w:val="13"/>
            </w:rPr>
          </w:rPrChange>
        </w:rPr>
      </w:pPr>
      <w:del w:id="597" w:author="dhruv senjaliya" w:date="2023-04-11T21:19:00Z">
        <w:r w:rsidRPr="00490C0C" w:rsidDel="00DF0369">
          <w:rPr>
            <w:b/>
            <w:bCs/>
            <w:noProof/>
            <w:rPrChange w:id="598" w:author="dhruv senjaliya" w:date="2023-04-05T13:46:00Z">
              <w:rPr>
                <w:noProof/>
              </w:rPr>
            </w:rPrChange>
          </w:rPr>
          <mc:AlternateContent>
            <mc:Choice Requires="wps">
              <w:drawing>
                <wp:anchor distT="0" distB="0" distL="0" distR="0" simplePos="0" relativeHeight="487604224" behindDoc="1" locked="0" layoutInCell="1" allowOverlap="1" wp14:anchorId="7EA3CAEE" wp14:editId="0A4344EF">
                  <wp:simplePos x="0" y="0"/>
                  <wp:positionH relativeFrom="page">
                    <wp:posOffset>1371600</wp:posOffset>
                  </wp:positionH>
                  <wp:positionV relativeFrom="paragraph">
                    <wp:posOffset>113030</wp:posOffset>
                  </wp:positionV>
                  <wp:extent cx="5486400" cy="1270"/>
                  <wp:effectExtent l="0" t="0" r="0" b="0"/>
                  <wp:wrapTopAndBottom/>
                  <wp:docPr id="80" name="docshape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0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BE49894" id="docshape33" o:spid="_x0000_s1026" style="position:absolute;margin-left:108pt;margin-top:8.9pt;width:6in;height:.1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A5stnLgAAAACgEAAA8AAAAAAAAAAAAAAAAA8QQAAGRycy9k&#10;b3ducmV2LnhtbFBLBQYAAAAABAAEAPMAAAD+BQAAAAA=&#10;" path="m,l8640,e" filled="f" strokeweight=".48pt">
                  <v:path arrowok="t" o:connecttype="custom" o:connectlocs="0,0;5486400,0" o:connectangles="0,0"/>
                  <w10:wrap type="topAndBottom" anchorx="page"/>
                </v:shape>
              </w:pict>
            </mc:Fallback>
          </mc:AlternateContent>
        </w:r>
      </w:del>
    </w:p>
    <w:p w14:paraId="4DCB7DD3" w14:textId="651FE8CB" w:rsidR="00D150AC" w:rsidRDefault="00D150AC">
      <w:pPr>
        <w:pStyle w:val="BodyText"/>
        <w:spacing w:before="2"/>
        <w:rPr>
          <w:sz w:val="25"/>
        </w:rPr>
      </w:pPr>
    </w:p>
    <w:p w14:paraId="12A6EADC" w14:textId="28C49411" w:rsidR="00D150AC" w:rsidRDefault="00D150AC">
      <w:pPr>
        <w:pStyle w:val="BodyText"/>
        <w:rPr>
          <w:sz w:val="20"/>
        </w:rPr>
      </w:pPr>
    </w:p>
    <w:p w14:paraId="288CC048" w14:textId="1EDCE263" w:rsidR="00D150AC" w:rsidRDefault="004574D1">
      <w:pPr>
        <w:pStyle w:val="BodyText"/>
        <w:spacing w:before="4"/>
        <w:rPr>
          <w:sz w:val="13"/>
        </w:rPr>
      </w:pPr>
      <w:del w:id="599" w:author="dhruv senjaliya" w:date="2023-04-11T21:20:00Z">
        <w:r w:rsidDel="00DF0369">
          <w:rPr>
            <w:noProof/>
          </w:rPr>
          <mc:AlternateContent>
            <mc:Choice Requires="wps">
              <w:drawing>
                <wp:anchor distT="0" distB="0" distL="0" distR="0" simplePos="0" relativeHeight="487605248" behindDoc="1" locked="0" layoutInCell="1" allowOverlap="1" wp14:anchorId="463EA255" wp14:editId="5B9AE45A">
                  <wp:simplePos x="0" y="0"/>
                  <wp:positionH relativeFrom="page">
                    <wp:posOffset>1371600</wp:posOffset>
                  </wp:positionH>
                  <wp:positionV relativeFrom="paragraph">
                    <wp:posOffset>113030</wp:posOffset>
                  </wp:positionV>
                  <wp:extent cx="5486400" cy="1270"/>
                  <wp:effectExtent l="0" t="0" r="0" b="0"/>
                  <wp:wrapTopAndBottom/>
                  <wp:docPr id="78" name="docshape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0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8A46BC2" id="docshape35" o:spid="_x0000_s1026" style="position:absolute;margin-left:108pt;margin-top:8.9pt;width:6in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A5stnLgAAAACgEAAA8AAAAAAAAAAAAAAAAA8QQAAGRycy9k&#10;b3ducmV2LnhtbFBLBQYAAAAABAAEAPMAAAD+BQAAAAA=&#10;" path="m,l8640,e" filled="f" strokeweight=".48pt">
                  <v:path arrowok="t" o:connecttype="custom" o:connectlocs="0,0;5486400,0" o:connectangles="0,0"/>
                  <w10:wrap type="topAndBottom" anchorx="page"/>
                </v:shape>
              </w:pict>
            </mc:Fallback>
          </mc:AlternateContent>
        </w:r>
      </w:del>
    </w:p>
    <w:p w14:paraId="3AB95323" w14:textId="77F96349" w:rsidR="00D150AC" w:rsidRDefault="00D150AC">
      <w:pPr>
        <w:pStyle w:val="BodyText"/>
        <w:rPr>
          <w:sz w:val="20"/>
        </w:rPr>
      </w:pPr>
    </w:p>
    <w:p w14:paraId="72B73C67" w14:textId="1FE73FB4" w:rsidR="00D150AC" w:rsidRDefault="00D150AC">
      <w:pPr>
        <w:pStyle w:val="BodyText"/>
        <w:spacing w:before="6"/>
        <w:rPr>
          <w:sz w:val="13"/>
        </w:rPr>
      </w:pPr>
    </w:p>
    <w:p w14:paraId="7A9541B0" w14:textId="77777777" w:rsidR="00D150AC" w:rsidRDefault="00D150AC">
      <w:pPr>
        <w:pStyle w:val="BodyText"/>
        <w:rPr>
          <w:sz w:val="20"/>
        </w:rPr>
      </w:pPr>
    </w:p>
    <w:p w14:paraId="4B05E9F5" w14:textId="77777777" w:rsidR="00D150AC" w:rsidRDefault="00D150AC">
      <w:pPr>
        <w:pStyle w:val="BodyText"/>
        <w:rPr>
          <w:sz w:val="20"/>
        </w:rPr>
      </w:pPr>
    </w:p>
    <w:p w14:paraId="3CED40EF" w14:textId="1713B1BE" w:rsidR="00D150AC" w:rsidRPr="00B9760F" w:rsidRDefault="004574D1">
      <w:pPr>
        <w:pStyle w:val="ListParagraph"/>
        <w:numPr>
          <w:ilvl w:val="0"/>
          <w:numId w:val="3"/>
        </w:numPr>
        <w:tabs>
          <w:tab w:val="left" w:pos="941"/>
        </w:tabs>
        <w:spacing w:before="215" w:line="278" w:lineRule="auto"/>
        <w:ind w:right="722"/>
        <w:rPr>
          <w:b/>
          <w:bCs/>
          <w:sz w:val="24"/>
          <w:rPrChange w:id="600" w:author="dhruv senjaliya" w:date="2023-06-07T14:18:00Z">
            <w:rPr>
              <w:sz w:val="24"/>
            </w:rPr>
          </w:rPrChange>
        </w:rPr>
      </w:pPr>
      <w:r w:rsidRPr="00B9760F">
        <w:rPr>
          <w:b/>
          <w:bCs/>
          <w:noProof/>
          <w:rPrChange w:id="601" w:author="dhruv senjaliya" w:date="2023-06-07T14:18:00Z">
            <w:rPr>
              <w:noProof/>
            </w:rPr>
          </w:rPrChange>
        </w:rPr>
        <mc:AlternateContent>
          <mc:Choice Requires="wps">
            <w:drawing>
              <wp:anchor distT="0" distB="0" distL="114300" distR="114300" simplePos="0" relativeHeight="487262208" behindDoc="1" locked="0" layoutInCell="1" allowOverlap="1" wp14:anchorId="01C71CCC" wp14:editId="110F67F4">
                <wp:simplePos x="0" y="0"/>
                <wp:positionH relativeFrom="page">
                  <wp:posOffset>4676140</wp:posOffset>
                </wp:positionH>
                <wp:positionV relativeFrom="paragraph">
                  <wp:posOffset>1058545</wp:posOffset>
                </wp:positionV>
                <wp:extent cx="1181100" cy="76200"/>
                <wp:effectExtent l="0" t="0" r="0" b="0"/>
                <wp:wrapNone/>
                <wp:docPr id="76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0" cy="76200"/>
                        </a:xfrm>
                        <a:custGeom>
                          <a:avLst/>
                          <a:gdLst>
                            <a:gd name="T0" fmla="+- 0 9104 7364"/>
                            <a:gd name="T1" fmla="*/ T0 w 1860"/>
                            <a:gd name="T2" fmla="+- 0 1667 1667"/>
                            <a:gd name="T3" fmla="*/ 1667 h 120"/>
                            <a:gd name="T4" fmla="+- 0 9104 7364"/>
                            <a:gd name="T5" fmla="*/ T4 w 1860"/>
                            <a:gd name="T6" fmla="+- 0 1787 1667"/>
                            <a:gd name="T7" fmla="*/ 1787 h 120"/>
                            <a:gd name="T8" fmla="+- 0 9209 7364"/>
                            <a:gd name="T9" fmla="*/ T8 w 1860"/>
                            <a:gd name="T10" fmla="+- 0 1735 1667"/>
                            <a:gd name="T11" fmla="*/ 1735 h 120"/>
                            <a:gd name="T12" fmla="+- 0 9124 7364"/>
                            <a:gd name="T13" fmla="*/ T12 w 1860"/>
                            <a:gd name="T14" fmla="+- 0 1735 1667"/>
                            <a:gd name="T15" fmla="*/ 1735 h 120"/>
                            <a:gd name="T16" fmla="+- 0 9124 7364"/>
                            <a:gd name="T17" fmla="*/ T16 w 1860"/>
                            <a:gd name="T18" fmla="+- 0 1720 1667"/>
                            <a:gd name="T19" fmla="*/ 1720 h 120"/>
                            <a:gd name="T20" fmla="+- 0 9209 7364"/>
                            <a:gd name="T21" fmla="*/ T20 w 1860"/>
                            <a:gd name="T22" fmla="+- 0 1720 1667"/>
                            <a:gd name="T23" fmla="*/ 1720 h 120"/>
                            <a:gd name="T24" fmla="+- 0 9104 7364"/>
                            <a:gd name="T25" fmla="*/ T24 w 1860"/>
                            <a:gd name="T26" fmla="+- 0 1667 1667"/>
                            <a:gd name="T27" fmla="*/ 1667 h 120"/>
                            <a:gd name="T28" fmla="+- 0 9104 7364"/>
                            <a:gd name="T29" fmla="*/ T28 w 1860"/>
                            <a:gd name="T30" fmla="+- 0 1720 1667"/>
                            <a:gd name="T31" fmla="*/ 1720 h 120"/>
                            <a:gd name="T32" fmla="+- 0 7364 7364"/>
                            <a:gd name="T33" fmla="*/ T32 w 1860"/>
                            <a:gd name="T34" fmla="+- 0 1720 1667"/>
                            <a:gd name="T35" fmla="*/ 1720 h 120"/>
                            <a:gd name="T36" fmla="+- 0 7364 7364"/>
                            <a:gd name="T37" fmla="*/ T36 w 1860"/>
                            <a:gd name="T38" fmla="+- 0 1735 1667"/>
                            <a:gd name="T39" fmla="*/ 1735 h 120"/>
                            <a:gd name="T40" fmla="+- 0 9104 7364"/>
                            <a:gd name="T41" fmla="*/ T40 w 1860"/>
                            <a:gd name="T42" fmla="+- 0 1735 1667"/>
                            <a:gd name="T43" fmla="*/ 1735 h 120"/>
                            <a:gd name="T44" fmla="+- 0 9104 7364"/>
                            <a:gd name="T45" fmla="*/ T44 w 1860"/>
                            <a:gd name="T46" fmla="+- 0 1720 1667"/>
                            <a:gd name="T47" fmla="*/ 1720 h 120"/>
                            <a:gd name="T48" fmla="+- 0 9209 7364"/>
                            <a:gd name="T49" fmla="*/ T48 w 1860"/>
                            <a:gd name="T50" fmla="+- 0 1720 1667"/>
                            <a:gd name="T51" fmla="*/ 1720 h 120"/>
                            <a:gd name="T52" fmla="+- 0 9124 7364"/>
                            <a:gd name="T53" fmla="*/ T52 w 1860"/>
                            <a:gd name="T54" fmla="+- 0 1720 1667"/>
                            <a:gd name="T55" fmla="*/ 1720 h 120"/>
                            <a:gd name="T56" fmla="+- 0 9124 7364"/>
                            <a:gd name="T57" fmla="*/ T56 w 1860"/>
                            <a:gd name="T58" fmla="+- 0 1735 1667"/>
                            <a:gd name="T59" fmla="*/ 1735 h 120"/>
                            <a:gd name="T60" fmla="+- 0 9209 7364"/>
                            <a:gd name="T61" fmla="*/ T60 w 1860"/>
                            <a:gd name="T62" fmla="+- 0 1735 1667"/>
                            <a:gd name="T63" fmla="*/ 1735 h 120"/>
                            <a:gd name="T64" fmla="+- 0 9224 7364"/>
                            <a:gd name="T65" fmla="*/ T64 w 1860"/>
                            <a:gd name="T66" fmla="+- 0 1727 1667"/>
                            <a:gd name="T67" fmla="*/ 1727 h 120"/>
                            <a:gd name="T68" fmla="+- 0 9209 7364"/>
                            <a:gd name="T69" fmla="*/ T68 w 1860"/>
                            <a:gd name="T70" fmla="+- 0 1720 1667"/>
                            <a:gd name="T71" fmla="*/ 1720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860" h="120">
                              <a:moveTo>
                                <a:pt x="1740" y="0"/>
                              </a:moveTo>
                              <a:lnTo>
                                <a:pt x="1740" y="120"/>
                              </a:lnTo>
                              <a:lnTo>
                                <a:pt x="1845" y="68"/>
                              </a:lnTo>
                              <a:lnTo>
                                <a:pt x="1760" y="68"/>
                              </a:lnTo>
                              <a:lnTo>
                                <a:pt x="1760" y="53"/>
                              </a:lnTo>
                              <a:lnTo>
                                <a:pt x="1845" y="53"/>
                              </a:lnTo>
                              <a:lnTo>
                                <a:pt x="1740" y="0"/>
                              </a:lnTo>
                              <a:close/>
                              <a:moveTo>
                                <a:pt x="1740" y="53"/>
                              </a:moveTo>
                              <a:lnTo>
                                <a:pt x="0" y="53"/>
                              </a:lnTo>
                              <a:lnTo>
                                <a:pt x="0" y="68"/>
                              </a:lnTo>
                              <a:lnTo>
                                <a:pt x="1740" y="68"/>
                              </a:lnTo>
                              <a:lnTo>
                                <a:pt x="1740" y="53"/>
                              </a:lnTo>
                              <a:close/>
                              <a:moveTo>
                                <a:pt x="1845" y="53"/>
                              </a:moveTo>
                              <a:lnTo>
                                <a:pt x="1760" y="53"/>
                              </a:lnTo>
                              <a:lnTo>
                                <a:pt x="1760" y="68"/>
                              </a:lnTo>
                              <a:lnTo>
                                <a:pt x="1845" y="68"/>
                              </a:lnTo>
                              <a:lnTo>
                                <a:pt x="1860" y="60"/>
                              </a:lnTo>
                              <a:lnTo>
                                <a:pt x="1845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D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939E2" id="docshape37" o:spid="_x0000_s1026" style="position:absolute;margin-left:368.2pt;margin-top:83.35pt;width:93pt;height:6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6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" path="m1740,r,120l1845,68r-85,l1760,53r85,l1740,xm1740,53l,53,,68r1740,l1740,53xm1845,53r-85,l1760,68r85,l1860,60r-15,-7xe" fillcolor="#497dba" stroked="f">
                <v:path arrowok="t" o:connecttype="custom" o:connectlocs="1104900,1058545;1104900,1134745;1171575,1101725;1117600,1101725;1117600,1092200;1171575,1092200;1104900,1058545;1104900,1092200;0,1092200;0,1101725;1104900,1101725;1104900,1092200;1171575,1092200;1117600,1092200;1117600,1101725;1171575,1101725;1181100,1096645;1171575,1092200" o:connectangles="0,0,0,0,0,0,0,0,0,0,0,0,0,0,0,0,0,0"/>
                <w10:wrap anchorx="page"/>
              </v:shape>
            </w:pict>
          </mc:Fallback>
        </mc:AlternateContent>
      </w:r>
      <w:r w:rsidRPr="00B9760F">
        <w:rPr>
          <w:b/>
          <w:bCs/>
          <w:noProof/>
          <w:rPrChange w:id="602" w:author="dhruv senjaliya" w:date="2023-06-07T14:18:00Z">
            <w:rPr>
              <w:noProof/>
            </w:rPr>
          </w:rPrChange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4EA86C7D" wp14:editId="6E7A887A">
                <wp:simplePos x="0" y="0"/>
                <wp:positionH relativeFrom="page">
                  <wp:posOffset>5876925</wp:posOffset>
                </wp:positionH>
                <wp:positionV relativeFrom="paragraph">
                  <wp:posOffset>841375</wp:posOffset>
                </wp:positionV>
                <wp:extent cx="933450" cy="495300"/>
                <wp:effectExtent l="0" t="0" r="0" b="0"/>
                <wp:wrapNone/>
                <wp:docPr id="75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95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95BBCB" w14:textId="77777777" w:rsidR="00D150AC" w:rsidRDefault="00000000">
                            <w:pPr>
                              <w:spacing w:before="171"/>
                              <w:ind w:left="269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8"/>
                              </w:rPr>
                              <w:t>Insights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A86C7D" id="_x0000_t202" coordsize="21600,21600" o:spt="202" path="m,l,21600r21600,l21600,xe">
                <v:stroke joinstyle="miter"/>
                <v:path gradientshapeok="t" o:connecttype="rect"/>
              </v:shapetype>
              <v:shape id="docshape38" o:spid="_x0000_s1026" type="#_x0000_t202" style="position:absolute;left:0;text-align:left;margin-left:462.75pt;margin-top:66.25pt;width:73.5pt;height:3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" filled="f" strokecolor="#f79546" strokeweight="2pt">
                <v:textbox inset="0,0,0,0">
                  <w:txbxContent>
                    <w:p w14:paraId="5795BBCB" w14:textId="77777777" w:rsidR="00D150AC" w:rsidRDefault="00000000">
                      <w:pPr>
                        <w:spacing w:before="171"/>
                        <w:ind w:left="269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8"/>
                        </w:rPr>
                        <w:t>Insights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9760F">
        <w:rPr>
          <w:b/>
          <w:bCs/>
          <w:noProof/>
          <w:rPrChange w:id="603" w:author="dhruv senjaliya" w:date="2023-06-07T14:18:00Z">
            <w:rPr>
              <w:noProof/>
            </w:rPr>
          </w:rPrChange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2E56E1F6" wp14:editId="3B86EB3D">
                <wp:simplePos x="0" y="0"/>
                <wp:positionH relativeFrom="page">
                  <wp:posOffset>3219450</wp:posOffset>
                </wp:positionH>
                <wp:positionV relativeFrom="paragraph">
                  <wp:posOffset>841375</wp:posOffset>
                </wp:positionV>
                <wp:extent cx="1447800" cy="495300"/>
                <wp:effectExtent l="0" t="0" r="0" b="0"/>
                <wp:wrapNone/>
                <wp:docPr id="74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495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DA0093" w14:textId="77777777" w:rsidR="00D150AC" w:rsidRDefault="00000000">
                            <w:pPr>
                              <w:spacing w:before="171"/>
                              <w:ind w:left="202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8"/>
                              </w:rPr>
                              <w:t>Problem/Needs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6E1F6" id="docshape39" o:spid="_x0000_s1027" type="#_x0000_t202" style="position:absolute;left:0;text-align:left;margin-left:253.5pt;margin-top:66.25pt;width:114pt;height:39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" filled="f" strokecolor="#f79546" strokeweight="2pt">
                <v:textbox inset="0,0,0,0">
                  <w:txbxContent>
                    <w:p w14:paraId="3EDA0093" w14:textId="77777777" w:rsidR="00D150AC" w:rsidRDefault="00000000">
                      <w:pPr>
                        <w:spacing w:before="171"/>
                        <w:ind w:left="202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8"/>
                        </w:rPr>
                        <w:t>Problem/Needs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9760F">
        <w:rPr>
          <w:b/>
          <w:bCs/>
          <w:sz w:val="24"/>
          <w:rPrChange w:id="604" w:author="dhruv senjaliya" w:date="2023-06-07T14:18:00Z">
            <w:rPr>
              <w:sz w:val="24"/>
            </w:rPr>
          </w:rPrChange>
        </w:rPr>
        <w:t>Define</w:t>
      </w:r>
      <w:r w:rsidRPr="00B9760F">
        <w:rPr>
          <w:b/>
          <w:bCs/>
          <w:spacing w:val="-1"/>
          <w:sz w:val="24"/>
          <w:rPrChange w:id="605" w:author="dhruv senjaliya" w:date="2023-06-07T14:18:00Z">
            <w:rPr>
              <w:spacing w:val="-1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606" w:author="dhruv senjaliya" w:date="2023-06-07T14:18:00Z">
            <w:rPr>
              <w:sz w:val="24"/>
            </w:rPr>
          </w:rPrChange>
        </w:rPr>
        <w:t>your</w:t>
      </w:r>
      <w:r w:rsidRPr="00B9760F">
        <w:rPr>
          <w:b/>
          <w:bCs/>
          <w:spacing w:val="-2"/>
          <w:sz w:val="24"/>
          <w:rPrChange w:id="607" w:author="dhruv senjaliya" w:date="2023-06-07T14:18:00Z">
            <w:rPr>
              <w:spacing w:val="-2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608" w:author="dhruv senjaliya" w:date="2023-06-07T14:18:00Z">
            <w:rPr>
              <w:sz w:val="24"/>
            </w:rPr>
          </w:rPrChange>
        </w:rPr>
        <w:t>“PROBLEM</w:t>
      </w:r>
      <w:r w:rsidRPr="00B9760F">
        <w:rPr>
          <w:b/>
          <w:bCs/>
          <w:spacing w:val="-2"/>
          <w:sz w:val="24"/>
          <w:rPrChange w:id="609" w:author="dhruv senjaliya" w:date="2023-06-07T14:18:00Z">
            <w:rPr>
              <w:spacing w:val="-2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610" w:author="dhruv senjaliya" w:date="2023-06-07T14:18:00Z">
            <w:rPr>
              <w:sz w:val="24"/>
            </w:rPr>
          </w:rPrChange>
        </w:rPr>
        <w:t>DEFINITION”</w:t>
      </w:r>
      <w:r w:rsidRPr="00B9760F">
        <w:rPr>
          <w:b/>
          <w:bCs/>
          <w:spacing w:val="-6"/>
          <w:sz w:val="24"/>
          <w:rPrChange w:id="611" w:author="dhruv senjaliya" w:date="2023-06-07T14:18:00Z">
            <w:rPr>
              <w:spacing w:val="-6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612" w:author="dhruv senjaliya" w:date="2023-06-07T14:18:00Z">
            <w:rPr>
              <w:sz w:val="24"/>
            </w:rPr>
          </w:rPrChange>
        </w:rPr>
        <w:t>for</w:t>
      </w:r>
      <w:r w:rsidRPr="00B9760F">
        <w:rPr>
          <w:b/>
          <w:bCs/>
          <w:spacing w:val="-2"/>
          <w:sz w:val="24"/>
          <w:rPrChange w:id="613" w:author="dhruv senjaliya" w:date="2023-06-07T14:18:00Z">
            <w:rPr>
              <w:spacing w:val="-2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614" w:author="dhruv senjaliya" w:date="2023-06-07T14:18:00Z">
            <w:rPr>
              <w:sz w:val="24"/>
            </w:rPr>
          </w:rPrChange>
        </w:rPr>
        <w:t>the</w:t>
      </w:r>
      <w:r w:rsidRPr="00B9760F">
        <w:rPr>
          <w:b/>
          <w:bCs/>
          <w:spacing w:val="-4"/>
          <w:sz w:val="24"/>
          <w:rPrChange w:id="615" w:author="dhruv senjaliya" w:date="2023-06-07T14:18:00Z">
            <w:rPr>
              <w:spacing w:val="-4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616" w:author="dhruv senjaliya" w:date="2023-06-07T14:18:00Z">
            <w:rPr>
              <w:sz w:val="24"/>
            </w:rPr>
          </w:rPrChange>
        </w:rPr>
        <w:t>project</w:t>
      </w:r>
      <w:r w:rsidRPr="00B9760F">
        <w:rPr>
          <w:b/>
          <w:bCs/>
          <w:spacing w:val="-4"/>
          <w:sz w:val="24"/>
          <w:rPrChange w:id="617" w:author="dhruv senjaliya" w:date="2023-06-07T14:18:00Z">
            <w:rPr>
              <w:spacing w:val="-4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618" w:author="dhruv senjaliya" w:date="2023-06-07T14:18:00Z">
            <w:rPr>
              <w:sz w:val="24"/>
            </w:rPr>
          </w:rPrChange>
        </w:rPr>
        <w:t>as</w:t>
      </w:r>
      <w:r w:rsidRPr="00B9760F">
        <w:rPr>
          <w:b/>
          <w:bCs/>
          <w:spacing w:val="-4"/>
          <w:sz w:val="24"/>
          <w:rPrChange w:id="619" w:author="dhruv senjaliya" w:date="2023-06-07T14:18:00Z">
            <w:rPr>
              <w:spacing w:val="-4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620" w:author="dhruv senjaliya" w:date="2023-06-07T14:18:00Z">
            <w:rPr>
              <w:sz w:val="24"/>
            </w:rPr>
          </w:rPrChange>
        </w:rPr>
        <w:t>per</w:t>
      </w:r>
      <w:r w:rsidRPr="00B9760F">
        <w:rPr>
          <w:b/>
          <w:bCs/>
          <w:spacing w:val="-4"/>
          <w:sz w:val="24"/>
          <w:rPrChange w:id="621" w:author="dhruv senjaliya" w:date="2023-06-07T14:18:00Z">
            <w:rPr>
              <w:spacing w:val="-4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622" w:author="dhruv senjaliya" w:date="2023-06-07T14:18:00Z">
            <w:rPr>
              <w:sz w:val="24"/>
            </w:rPr>
          </w:rPrChange>
        </w:rPr>
        <w:t>below</w:t>
      </w:r>
      <w:r w:rsidRPr="00B9760F">
        <w:rPr>
          <w:b/>
          <w:bCs/>
          <w:spacing w:val="-4"/>
          <w:sz w:val="24"/>
          <w:rPrChange w:id="623" w:author="dhruv senjaliya" w:date="2023-06-07T14:18:00Z">
            <w:rPr>
              <w:spacing w:val="-4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624" w:author="dhruv senjaliya" w:date="2023-06-07T14:18:00Z">
            <w:rPr>
              <w:sz w:val="24"/>
            </w:rPr>
          </w:rPrChange>
        </w:rPr>
        <w:t>format.</w:t>
      </w:r>
      <w:r w:rsidRPr="00B9760F">
        <w:rPr>
          <w:b/>
          <w:bCs/>
          <w:spacing w:val="-2"/>
          <w:sz w:val="24"/>
          <w:rPrChange w:id="625" w:author="dhruv senjaliya" w:date="2023-06-07T14:18:00Z">
            <w:rPr>
              <w:spacing w:val="-2"/>
              <w:sz w:val="24"/>
            </w:rPr>
          </w:rPrChange>
        </w:rPr>
        <w:t xml:space="preserve"> </w:t>
      </w:r>
      <w:r w:rsidRPr="00B9760F">
        <w:rPr>
          <w:b/>
          <w:bCs/>
          <w:sz w:val="24"/>
          <w:rPrChange w:id="626" w:author="dhruv senjaliya" w:date="2023-06-07T14:18:00Z">
            <w:rPr>
              <w:sz w:val="24"/>
            </w:rPr>
          </w:rPrChange>
        </w:rPr>
        <w:t>Which might be refine till end of Ideation phase if you wish.</w:t>
      </w:r>
    </w:p>
    <w:p w14:paraId="74E0DDFF" w14:textId="77777777" w:rsidR="00D150AC" w:rsidRDefault="00D150AC">
      <w:pPr>
        <w:pStyle w:val="BodyText"/>
        <w:rPr>
          <w:sz w:val="20"/>
        </w:rPr>
      </w:pPr>
    </w:p>
    <w:p w14:paraId="71B18348" w14:textId="77777777" w:rsidR="00D150AC" w:rsidRDefault="00D150AC">
      <w:pPr>
        <w:pStyle w:val="BodyText"/>
        <w:spacing w:before="7"/>
        <w:rPr>
          <w:sz w:val="23"/>
        </w:rPr>
      </w:pPr>
    </w:p>
    <w:p w14:paraId="420666E7" w14:textId="77777777" w:rsidR="00D150AC" w:rsidRDefault="00D150AC">
      <w:pPr>
        <w:rPr>
          <w:sz w:val="23"/>
        </w:rPr>
        <w:sectPr w:rsidR="00D150AC" w:rsidSect="009D1575">
          <w:pgSz w:w="12240" w:h="15840"/>
          <w:pgMar w:top="1640" w:right="1220" w:bottom="1200" w:left="1220" w:header="0" w:footer="1014" w:gutter="0"/>
          <w:cols w:space="720"/>
        </w:sectPr>
      </w:pPr>
    </w:p>
    <w:p w14:paraId="0AA68E9A" w14:textId="2FE0A149" w:rsidR="00D150AC" w:rsidRDefault="004574D1">
      <w:pPr>
        <w:pStyle w:val="BodyText"/>
        <w:spacing w:before="51" w:line="276" w:lineRule="auto"/>
        <w:ind w:left="2409" w:right="37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2720" behindDoc="1" locked="0" layoutInCell="1" allowOverlap="1" wp14:anchorId="56277016" wp14:editId="4B1997C8">
                <wp:simplePos x="0" y="0"/>
                <wp:positionH relativeFrom="page">
                  <wp:posOffset>2056765</wp:posOffset>
                </wp:positionH>
                <wp:positionV relativeFrom="paragraph">
                  <wp:posOffset>196215</wp:posOffset>
                </wp:positionV>
                <wp:extent cx="1181100" cy="76200"/>
                <wp:effectExtent l="0" t="0" r="0" b="0"/>
                <wp:wrapNone/>
                <wp:docPr id="73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1100" cy="76200"/>
                        </a:xfrm>
                        <a:custGeom>
                          <a:avLst/>
                          <a:gdLst>
                            <a:gd name="T0" fmla="+- 0 4979 3239"/>
                            <a:gd name="T1" fmla="*/ T0 w 1860"/>
                            <a:gd name="T2" fmla="+- 0 309 309"/>
                            <a:gd name="T3" fmla="*/ 309 h 120"/>
                            <a:gd name="T4" fmla="+- 0 4979 3239"/>
                            <a:gd name="T5" fmla="*/ T4 w 1860"/>
                            <a:gd name="T6" fmla="+- 0 429 309"/>
                            <a:gd name="T7" fmla="*/ 429 h 120"/>
                            <a:gd name="T8" fmla="+- 0 5084 3239"/>
                            <a:gd name="T9" fmla="*/ T8 w 1860"/>
                            <a:gd name="T10" fmla="+- 0 377 309"/>
                            <a:gd name="T11" fmla="*/ 377 h 120"/>
                            <a:gd name="T12" fmla="+- 0 4999 3239"/>
                            <a:gd name="T13" fmla="*/ T12 w 1860"/>
                            <a:gd name="T14" fmla="+- 0 377 309"/>
                            <a:gd name="T15" fmla="*/ 377 h 120"/>
                            <a:gd name="T16" fmla="+- 0 4999 3239"/>
                            <a:gd name="T17" fmla="*/ T16 w 1860"/>
                            <a:gd name="T18" fmla="+- 0 362 309"/>
                            <a:gd name="T19" fmla="*/ 362 h 120"/>
                            <a:gd name="T20" fmla="+- 0 5084 3239"/>
                            <a:gd name="T21" fmla="*/ T20 w 1860"/>
                            <a:gd name="T22" fmla="+- 0 362 309"/>
                            <a:gd name="T23" fmla="*/ 362 h 120"/>
                            <a:gd name="T24" fmla="+- 0 4979 3239"/>
                            <a:gd name="T25" fmla="*/ T24 w 1860"/>
                            <a:gd name="T26" fmla="+- 0 309 309"/>
                            <a:gd name="T27" fmla="*/ 309 h 120"/>
                            <a:gd name="T28" fmla="+- 0 4979 3239"/>
                            <a:gd name="T29" fmla="*/ T28 w 1860"/>
                            <a:gd name="T30" fmla="+- 0 362 309"/>
                            <a:gd name="T31" fmla="*/ 362 h 120"/>
                            <a:gd name="T32" fmla="+- 0 3239 3239"/>
                            <a:gd name="T33" fmla="*/ T32 w 1860"/>
                            <a:gd name="T34" fmla="+- 0 362 309"/>
                            <a:gd name="T35" fmla="*/ 362 h 120"/>
                            <a:gd name="T36" fmla="+- 0 3239 3239"/>
                            <a:gd name="T37" fmla="*/ T36 w 1860"/>
                            <a:gd name="T38" fmla="+- 0 377 309"/>
                            <a:gd name="T39" fmla="*/ 377 h 120"/>
                            <a:gd name="T40" fmla="+- 0 4979 3239"/>
                            <a:gd name="T41" fmla="*/ T40 w 1860"/>
                            <a:gd name="T42" fmla="+- 0 377 309"/>
                            <a:gd name="T43" fmla="*/ 377 h 120"/>
                            <a:gd name="T44" fmla="+- 0 4979 3239"/>
                            <a:gd name="T45" fmla="*/ T44 w 1860"/>
                            <a:gd name="T46" fmla="+- 0 362 309"/>
                            <a:gd name="T47" fmla="*/ 362 h 120"/>
                            <a:gd name="T48" fmla="+- 0 5084 3239"/>
                            <a:gd name="T49" fmla="*/ T48 w 1860"/>
                            <a:gd name="T50" fmla="+- 0 362 309"/>
                            <a:gd name="T51" fmla="*/ 362 h 120"/>
                            <a:gd name="T52" fmla="+- 0 4999 3239"/>
                            <a:gd name="T53" fmla="*/ T52 w 1860"/>
                            <a:gd name="T54" fmla="+- 0 362 309"/>
                            <a:gd name="T55" fmla="*/ 362 h 120"/>
                            <a:gd name="T56" fmla="+- 0 4999 3239"/>
                            <a:gd name="T57" fmla="*/ T56 w 1860"/>
                            <a:gd name="T58" fmla="+- 0 377 309"/>
                            <a:gd name="T59" fmla="*/ 377 h 120"/>
                            <a:gd name="T60" fmla="+- 0 5084 3239"/>
                            <a:gd name="T61" fmla="*/ T60 w 1860"/>
                            <a:gd name="T62" fmla="+- 0 377 309"/>
                            <a:gd name="T63" fmla="*/ 377 h 120"/>
                            <a:gd name="T64" fmla="+- 0 5099 3239"/>
                            <a:gd name="T65" fmla="*/ T64 w 1860"/>
                            <a:gd name="T66" fmla="+- 0 369 309"/>
                            <a:gd name="T67" fmla="*/ 369 h 120"/>
                            <a:gd name="T68" fmla="+- 0 5084 3239"/>
                            <a:gd name="T69" fmla="*/ T68 w 1860"/>
                            <a:gd name="T70" fmla="+- 0 362 309"/>
                            <a:gd name="T71" fmla="*/ 362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860" h="120">
                              <a:moveTo>
                                <a:pt x="1740" y="0"/>
                              </a:moveTo>
                              <a:lnTo>
                                <a:pt x="1740" y="120"/>
                              </a:lnTo>
                              <a:lnTo>
                                <a:pt x="1845" y="68"/>
                              </a:lnTo>
                              <a:lnTo>
                                <a:pt x="1760" y="68"/>
                              </a:lnTo>
                              <a:lnTo>
                                <a:pt x="1760" y="53"/>
                              </a:lnTo>
                              <a:lnTo>
                                <a:pt x="1845" y="53"/>
                              </a:lnTo>
                              <a:lnTo>
                                <a:pt x="1740" y="0"/>
                              </a:lnTo>
                              <a:close/>
                              <a:moveTo>
                                <a:pt x="1740" y="53"/>
                              </a:moveTo>
                              <a:lnTo>
                                <a:pt x="0" y="53"/>
                              </a:lnTo>
                              <a:lnTo>
                                <a:pt x="0" y="68"/>
                              </a:lnTo>
                              <a:lnTo>
                                <a:pt x="1740" y="68"/>
                              </a:lnTo>
                              <a:lnTo>
                                <a:pt x="1740" y="53"/>
                              </a:lnTo>
                              <a:close/>
                              <a:moveTo>
                                <a:pt x="1845" y="53"/>
                              </a:moveTo>
                              <a:lnTo>
                                <a:pt x="1760" y="53"/>
                              </a:lnTo>
                              <a:lnTo>
                                <a:pt x="1760" y="68"/>
                              </a:lnTo>
                              <a:lnTo>
                                <a:pt x="1845" y="68"/>
                              </a:lnTo>
                              <a:lnTo>
                                <a:pt x="1860" y="60"/>
                              </a:lnTo>
                              <a:lnTo>
                                <a:pt x="1845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D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E94A5" id="docshape40" o:spid="_x0000_s1026" style="position:absolute;margin-left:161.95pt;margin-top:15.45pt;width:93pt;height:6pt;z-index:-1605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6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" path="m1740,r,120l1845,68r-85,l1760,53r85,l1740,xm1740,53l,53,,68r1740,l1740,53xm1845,53r-85,l1760,68r85,l1860,60r-15,-7xe" fillcolor="#497dba" stroked="f">
                <v:path arrowok="t" o:connecttype="custom" o:connectlocs="1104900,196215;1104900,272415;1171575,239395;1117600,239395;1117600,229870;1171575,229870;1104900,196215;1104900,229870;0,229870;0,239395;1104900,239395;1104900,229870;1171575,229870;1117600,229870;1117600,239395;1171575,239395;1181100,234315;1171575,22987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63232" behindDoc="1" locked="0" layoutInCell="1" allowOverlap="1" wp14:anchorId="4203CE0A" wp14:editId="2000F1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72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AFE08" id="docshape41" o:spid="_x0000_s1026" style="position:absolute;margin-left:24pt;margin-top:24pt;width:564.15pt;height:744.15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27042B81" wp14:editId="6AA58925">
                <wp:simplePos x="0" y="0"/>
                <wp:positionH relativeFrom="page">
                  <wp:posOffset>914400</wp:posOffset>
                </wp:positionH>
                <wp:positionV relativeFrom="paragraph">
                  <wp:posOffset>-47625</wp:posOffset>
                </wp:positionV>
                <wp:extent cx="1143000" cy="590550"/>
                <wp:effectExtent l="0" t="0" r="0" b="0"/>
                <wp:wrapNone/>
                <wp:docPr id="71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905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79546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32BD25" w14:textId="77777777" w:rsidR="00D150AC" w:rsidRDefault="00000000">
                            <w:pPr>
                              <w:spacing w:before="73" w:line="276" w:lineRule="auto"/>
                              <w:ind w:left="177" w:firstLine="374"/>
                              <w:rPr>
                                <w:rFonts w:ascii="Calibr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  <w:sz w:val="28"/>
                              </w:rPr>
                              <w:t>User/ Stakeholder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42B81" id="docshape42" o:spid="_x0000_s1028" type="#_x0000_t202" style="position:absolute;left:0;text-align:left;margin-left:1in;margin-top:-3.75pt;width:90pt;height:46.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" filled="f" strokecolor="#f79546" strokeweight="2pt">
                <v:textbox inset="0,0,0,0">
                  <w:txbxContent>
                    <w:p w14:paraId="6C32BD25" w14:textId="77777777" w:rsidR="00D150AC" w:rsidRDefault="00000000">
                      <w:pPr>
                        <w:spacing w:before="73" w:line="276" w:lineRule="auto"/>
                        <w:ind w:left="177" w:firstLine="374"/>
                        <w:rPr>
                          <w:rFonts w:ascii="Calibri"/>
                          <w:b/>
                          <w:sz w:val="28"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  <w:sz w:val="28"/>
                        </w:rPr>
                        <w:t>User/ Stakeholder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Needs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 way to</w:t>
      </w:r>
    </w:p>
    <w:p w14:paraId="32B965E4" w14:textId="77777777" w:rsidR="00D150AC" w:rsidRDefault="00000000">
      <w:pPr>
        <w:pStyle w:val="BodyText"/>
        <w:spacing w:before="70"/>
        <w:ind w:left="2396" w:right="2325"/>
        <w:jc w:val="center"/>
        <w:rPr>
          <w:rFonts w:ascii="Calibri"/>
        </w:rPr>
      </w:pPr>
      <w:r>
        <w:br w:type="column"/>
      </w:r>
      <w:r>
        <w:rPr>
          <w:rFonts w:ascii="Calibri"/>
          <w:spacing w:val="-2"/>
        </w:rPr>
        <w:t>Because</w:t>
      </w:r>
    </w:p>
    <w:p w14:paraId="0D869B4C" w14:textId="77777777" w:rsidR="00D150AC" w:rsidRDefault="00D150AC">
      <w:pPr>
        <w:jc w:val="center"/>
        <w:rPr>
          <w:rFonts w:ascii="Calibri"/>
        </w:rPr>
        <w:sectPr w:rsidR="00D150AC" w:rsidSect="009D1575">
          <w:type w:val="continuous"/>
          <w:pgSz w:w="12240" w:h="15840"/>
          <w:pgMar w:top="1580" w:right="1220" w:bottom="1200" w:left="1220" w:header="0" w:footer="1014" w:gutter="0"/>
          <w:cols w:num="2" w:space="720" w:equalWidth="0">
            <w:col w:w="3235" w:space="1011"/>
            <w:col w:w="5554"/>
          </w:cols>
        </w:sectPr>
      </w:pPr>
    </w:p>
    <w:p w14:paraId="00006052" w14:textId="7621BB65" w:rsidR="00D150AC" w:rsidRDefault="004574D1">
      <w:pPr>
        <w:spacing w:before="70"/>
        <w:ind w:left="220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5280" behindDoc="1" locked="0" layoutInCell="1" allowOverlap="1" wp14:anchorId="6605AD7B" wp14:editId="425C9DE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70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1F8E4" id="docshape43" o:spid="_x0000_s1026" style="position:absolute;margin-left:24pt;margin-top:24pt;width:564.15pt;height:744.15pt;z-index:-1605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SUGESTIONS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GUIDE:</w:t>
      </w:r>
    </w:p>
    <w:p w14:paraId="297BD5A0" w14:textId="77777777" w:rsidR="00D150AC" w:rsidRDefault="00D150AC">
      <w:pPr>
        <w:pStyle w:val="BodyText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150AC" w14:paraId="541E5834" w14:textId="77777777">
        <w:trPr>
          <w:trHeight w:val="1185"/>
        </w:trPr>
        <w:tc>
          <w:tcPr>
            <w:tcW w:w="9578" w:type="dxa"/>
          </w:tcPr>
          <w:p w14:paraId="0EBF1892" w14:textId="77777777" w:rsidR="00D150A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AEIOU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SUGGESTIONS:</w:t>
            </w:r>
          </w:p>
        </w:tc>
      </w:tr>
      <w:tr w:rsidR="00D150AC" w14:paraId="1D809B76" w14:textId="77777777">
        <w:trPr>
          <w:trHeight w:val="1254"/>
        </w:trPr>
        <w:tc>
          <w:tcPr>
            <w:tcW w:w="9578" w:type="dxa"/>
          </w:tcPr>
          <w:p w14:paraId="2B2AA174" w14:textId="77777777" w:rsidR="00D150A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SUGGESTIONS:</w:t>
            </w:r>
          </w:p>
        </w:tc>
      </w:tr>
      <w:tr w:rsidR="00D150AC" w14:paraId="3A5D2007" w14:textId="77777777">
        <w:trPr>
          <w:trHeight w:val="1262"/>
        </w:trPr>
        <w:tc>
          <w:tcPr>
            <w:tcW w:w="9578" w:type="dxa"/>
          </w:tcPr>
          <w:p w14:paraId="69D8B9CF" w14:textId="77777777" w:rsidR="00D150AC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MIND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SUGGESTIONS:</w:t>
            </w:r>
          </w:p>
        </w:tc>
      </w:tr>
      <w:tr w:rsidR="00D150AC" w14:paraId="722CD93B" w14:textId="77777777">
        <w:trPr>
          <w:trHeight w:val="2128"/>
        </w:trPr>
        <w:tc>
          <w:tcPr>
            <w:tcW w:w="9578" w:type="dxa"/>
          </w:tcPr>
          <w:p w14:paraId="21A2809D" w14:textId="77777777" w:rsidR="00D150A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SUGESTIONS:</w:t>
            </w:r>
          </w:p>
        </w:tc>
      </w:tr>
      <w:tr w:rsidR="00D150AC" w14:paraId="54284BE6" w14:textId="77777777">
        <w:trPr>
          <w:trHeight w:val="830"/>
        </w:trPr>
        <w:tc>
          <w:tcPr>
            <w:tcW w:w="9578" w:type="dxa"/>
          </w:tcPr>
          <w:p w14:paraId="3D96903D" w14:textId="77777777" w:rsidR="00D150AC" w:rsidRDefault="00000000">
            <w:pPr>
              <w:pStyle w:val="TableParagraph"/>
              <w:spacing w:line="268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Overall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05):</w:t>
            </w:r>
          </w:p>
        </w:tc>
      </w:tr>
    </w:tbl>
    <w:p w14:paraId="28F4AB4B" w14:textId="77777777" w:rsidR="00D150AC" w:rsidRDefault="00D150AC">
      <w:pPr>
        <w:pStyle w:val="BodyText"/>
        <w:rPr>
          <w:b/>
          <w:sz w:val="26"/>
        </w:rPr>
      </w:pPr>
    </w:p>
    <w:p w14:paraId="4D5C35EF" w14:textId="77777777" w:rsidR="00D150AC" w:rsidRDefault="00D150AC">
      <w:pPr>
        <w:pStyle w:val="BodyText"/>
        <w:rPr>
          <w:b/>
          <w:sz w:val="26"/>
        </w:rPr>
      </w:pPr>
    </w:p>
    <w:p w14:paraId="658DFBEC" w14:textId="77777777" w:rsidR="00D150AC" w:rsidRDefault="00D150AC">
      <w:pPr>
        <w:pStyle w:val="BodyText"/>
        <w:rPr>
          <w:b/>
          <w:sz w:val="26"/>
        </w:rPr>
      </w:pPr>
    </w:p>
    <w:p w14:paraId="13066E5E" w14:textId="77777777" w:rsidR="00D150AC" w:rsidRDefault="00D150AC">
      <w:pPr>
        <w:pStyle w:val="BodyText"/>
        <w:spacing w:before="5"/>
        <w:rPr>
          <w:b/>
          <w:sz w:val="32"/>
        </w:rPr>
      </w:pPr>
    </w:p>
    <w:p w14:paraId="78C4D99F" w14:textId="77777777" w:rsidR="00D150AC" w:rsidRDefault="00000000">
      <w:pPr>
        <w:spacing w:before="1"/>
        <w:ind w:left="220"/>
        <w:rPr>
          <w:b/>
          <w:sz w:val="24"/>
        </w:rPr>
      </w:pPr>
      <w:r>
        <w:rPr>
          <w:b/>
          <w:sz w:val="24"/>
        </w:rPr>
        <w:t>GUIDE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SIGNATURE:</w:t>
      </w:r>
    </w:p>
    <w:p w14:paraId="32DDA1EC" w14:textId="77777777" w:rsidR="00D150AC" w:rsidRDefault="00000000">
      <w:pPr>
        <w:spacing w:before="40"/>
        <w:ind w:left="220"/>
        <w:rPr>
          <w:b/>
          <w:sz w:val="24"/>
        </w:rPr>
      </w:pPr>
      <w:r>
        <w:rPr>
          <w:b/>
          <w:spacing w:val="-2"/>
          <w:sz w:val="24"/>
        </w:rPr>
        <w:t>Date:</w:t>
      </w:r>
    </w:p>
    <w:p w14:paraId="7B99A9A1" w14:textId="77777777" w:rsidR="00D150AC" w:rsidRDefault="00D150AC">
      <w:pPr>
        <w:rPr>
          <w:sz w:val="24"/>
        </w:rPr>
        <w:sectPr w:rsidR="00D150AC" w:rsidSect="009D1575">
          <w:pgSz w:w="12240" w:h="15840"/>
          <w:pgMar w:top="1640" w:right="1220" w:bottom="1200" w:left="1220" w:header="0" w:footer="1014" w:gutter="0"/>
          <w:cols w:space="720"/>
        </w:sectPr>
      </w:pPr>
    </w:p>
    <w:p w14:paraId="510D8FF4" w14:textId="30901B1D" w:rsidR="00D150AC" w:rsidRDefault="004574D1">
      <w:pPr>
        <w:pStyle w:val="Heading2"/>
        <w:tabs>
          <w:tab w:val="left" w:pos="1674"/>
          <w:tab w:val="left" w:pos="2173"/>
          <w:tab w:val="left" w:pos="2670"/>
        </w:tabs>
        <w:spacing w:line="276" w:lineRule="auto"/>
        <w:ind w:right="45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5008" behindDoc="1" locked="0" layoutInCell="1" allowOverlap="1" wp14:anchorId="02DD3BAD" wp14:editId="65A02CF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9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ED1AC" id="docshape44" o:spid="_x0000_s1026" style="position:absolute;margin-left:24pt;margin-top:24pt;width:564.15pt;height:744.15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single"/>
        </w:rPr>
        <w:t>MONTHLY</w:t>
      </w:r>
      <w:r>
        <w:rPr>
          <w:spacing w:val="-6"/>
          <w:u w:val="single"/>
        </w:rPr>
        <w:t xml:space="preserve"> </w:t>
      </w:r>
      <w:r>
        <w:rPr>
          <w:u w:val="single"/>
        </w:rPr>
        <w:t>ASSESSMENT</w:t>
      </w:r>
      <w:r>
        <w:rPr>
          <w:spacing w:val="-4"/>
          <w:u w:val="single"/>
        </w:rPr>
        <w:t xml:space="preserve"> </w:t>
      </w:r>
      <w:r>
        <w:rPr>
          <w:u w:val="single"/>
        </w:rPr>
        <w:t>–</w:t>
      </w:r>
      <w:r>
        <w:rPr>
          <w:spacing w:val="-4"/>
          <w:u w:val="single"/>
        </w:rPr>
        <w:t xml:space="preserve"> </w:t>
      </w:r>
      <w:r>
        <w:rPr>
          <w:u w:val="single"/>
        </w:rPr>
        <w:t>II</w:t>
      </w:r>
      <w:r>
        <w:rPr>
          <w:spacing w:val="-3"/>
        </w:rPr>
        <w:t xml:space="preserve"> </w:t>
      </w:r>
      <w:r>
        <w:t>(Ideation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Phase) (</w:t>
      </w:r>
      <w:del w:id="627" w:author="dhruv senjaliya" w:date="2023-10-13T16:16:00Z">
        <w:r w:rsidDel="007D0DE9">
          <w:delText>DATE :</w:delText>
        </w:r>
      </w:del>
      <w:ins w:id="628" w:author="dhruv senjaliya" w:date="2023-10-13T16:16:00Z">
        <w:r w:rsidR="007D0DE9">
          <w:t>DATE:</w:t>
        </w:r>
      </w:ins>
      <w:del w:id="629" w:author="dhruv senjaliya" w:date="2023-06-06T23:13:00Z">
        <w:r w:rsidRPr="007D0DE9" w:rsidDel="003467DB">
          <w:rPr>
            <w:rPrChange w:id="630" w:author="dhruv senjaliya" w:date="2023-10-13T16:16:00Z">
              <w:rPr>
                <w:u w:val="single"/>
              </w:rPr>
            </w:rPrChange>
          </w:rPr>
          <w:tab/>
        </w:r>
      </w:del>
      <w:ins w:id="631" w:author="dhruv senjaliya" w:date="2023-11-01T11:02:00Z">
        <w:r w:rsidR="006412A5">
          <w:t xml:space="preserve">    </w:t>
        </w:r>
      </w:ins>
      <w:r>
        <w:rPr>
          <w:spacing w:val="-10"/>
        </w:rPr>
        <w:t>/</w:t>
      </w:r>
      <w:ins w:id="632" w:author="dhruv senjaliya" w:date="2023-11-01T11:02:00Z">
        <w:r w:rsidR="006412A5">
          <w:rPr>
            <w:spacing w:val="-10"/>
          </w:rPr>
          <w:t xml:space="preserve">    </w:t>
        </w:r>
      </w:ins>
      <w:del w:id="633" w:author="dhruv senjaliya" w:date="2023-06-06T23:13:00Z">
        <w:r w:rsidDel="003467DB">
          <w:rPr>
            <w:u w:val="single"/>
          </w:rPr>
          <w:tab/>
        </w:r>
      </w:del>
      <w:r>
        <w:rPr>
          <w:spacing w:val="-10"/>
        </w:rPr>
        <w:t>/</w:t>
      </w:r>
      <w:ins w:id="634" w:author="dhruv senjaliya" w:date="2023-11-01T11:02:00Z">
        <w:r w:rsidR="006412A5">
          <w:rPr>
            <w:spacing w:val="-10"/>
          </w:rPr>
          <w:t xml:space="preserve">      </w:t>
        </w:r>
      </w:ins>
      <w:del w:id="635" w:author="dhruv senjaliya" w:date="2023-06-06T22:28:00Z">
        <w:r w:rsidDel="008C148E">
          <w:rPr>
            <w:u w:val="single"/>
          </w:rPr>
          <w:tab/>
        </w:r>
      </w:del>
      <w:r>
        <w:rPr>
          <w:spacing w:val="-10"/>
        </w:rPr>
        <w:t>)</w:t>
      </w:r>
    </w:p>
    <w:p w14:paraId="10587742" w14:textId="77777777" w:rsidR="00D150AC" w:rsidRDefault="00D150AC">
      <w:pPr>
        <w:pStyle w:val="BodyText"/>
        <w:spacing w:before="8"/>
        <w:rPr>
          <w:b/>
          <w:sz w:val="31"/>
        </w:rPr>
      </w:pPr>
    </w:p>
    <w:p w14:paraId="2CE3DCDE" w14:textId="60BCC07A" w:rsidR="00D150AC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before="0" w:line="360" w:lineRule="auto"/>
        <w:ind w:right="316"/>
        <w:rPr>
          <w:sz w:val="24"/>
        </w:rPr>
      </w:pPr>
      <w:r w:rsidRPr="004D7E98">
        <w:rPr>
          <w:b/>
          <w:bCs/>
          <w:sz w:val="24"/>
          <w:rPrChange w:id="636" w:author="dhruv senjaliya" w:date="2023-06-06T23:52:00Z">
            <w:rPr>
              <w:sz w:val="24"/>
            </w:rPr>
          </w:rPrChange>
        </w:rPr>
        <w:t>Explain</w:t>
      </w:r>
      <w:r w:rsidRPr="004D7E98">
        <w:rPr>
          <w:b/>
          <w:bCs/>
          <w:spacing w:val="-3"/>
          <w:sz w:val="24"/>
          <w:rPrChange w:id="637" w:author="dhruv senjaliya" w:date="2023-06-06T23:52:00Z">
            <w:rPr>
              <w:spacing w:val="-3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38" w:author="dhruv senjaliya" w:date="2023-06-06T23:52:00Z">
            <w:rPr>
              <w:sz w:val="24"/>
            </w:rPr>
          </w:rPrChange>
        </w:rPr>
        <w:t>briefly</w:t>
      </w:r>
      <w:r w:rsidRPr="004D7E98">
        <w:rPr>
          <w:b/>
          <w:bCs/>
          <w:spacing w:val="-6"/>
          <w:sz w:val="24"/>
          <w:rPrChange w:id="639" w:author="dhruv senjaliya" w:date="2023-06-06T23:52:00Z">
            <w:rPr>
              <w:spacing w:val="-6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40" w:author="dhruv senjaliya" w:date="2023-06-06T23:52:00Z">
            <w:rPr>
              <w:sz w:val="24"/>
            </w:rPr>
          </w:rPrChange>
        </w:rPr>
        <w:t>Ideation</w:t>
      </w:r>
      <w:r w:rsidRPr="004D7E98">
        <w:rPr>
          <w:b/>
          <w:bCs/>
          <w:spacing w:val="-3"/>
          <w:sz w:val="24"/>
          <w:rPrChange w:id="641" w:author="dhruv senjaliya" w:date="2023-06-06T23:52:00Z">
            <w:rPr>
              <w:spacing w:val="-3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42" w:author="dhruv senjaliya" w:date="2023-06-06T23:52:00Z">
            <w:rPr>
              <w:sz w:val="24"/>
            </w:rPr>
          </w:rPrChange>
        </w:rPr>
        <w:t>thought</w:t>
      </w:r>
      <w:r w:rsidRPr="004D7E98">
        <w:rPr>
          <w:b/>
          <w:bCs/>
          <w:spacing w:val="-3"/>
          <w:sz w:val="24"/>
          <w:rPrChange w:id="643" w:author="dhruv senjaliya" w:date="2023-06-06T23:52:00Z">
            <w:rPr>
              <w:spacing w:val="-3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44" w:author="dhruv senjaliya" w:date="2023-06-06T23:52:00Z">
            <w:rPr>
              <w:sz w:val="24"/>
            </w:rPr>
          </w:rPrChange>
        </w:rPr>
        <w:t>process</w:t>
      </w:r>
      <w:r w:rsidRPr="004D7E98">
        <w:rPr>
          <w:b/>
          <w:bCs/>
          <w:spacing w:val="-1"/>
          <w:sz w:val="24"/>
          <w:rPrChange w:id="645" w:author="dhruv senjaliya" w:date="2023-06-06T23:52:00Z">
            <w:rPr>
              <w:spacing w:val="-1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46" w:author="dhruv senjaliya" w:date="2023-06-06T23:52:00Z">
            <w:rPr>
              <w:sz w:val="24"/>
            </w:rPr>
          </w:rPrChange>
        </w:rPr>
        <w:t>and</w:t>
      </w:r>
      <w:r w:rsidRPr="004D7E98">
        <w:rPr>
          <w:b/>
          <w:bCs/>
          <w:spacing w:val="-2"/>
          <w:sz w:val="24"/>
          <w:rPrChange w:id="647" w:author="dhruv senjaliya" w:date="2023-06-06T23:52:00Z">
            <w:rPr>
              <w:spacing w:val="-2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48" w:author="dhruv senjaliya" w:date="2023-06-06T23:52:00Z">
            <w:rPr>
              <w:sz w:val="24"/>
            </w:rPr>
          </w:rPrChange>
        </w:rPr>
        <w:t>efforts</w:t>
      </w:r>
      <w:r w:rsidRPr="004D7E98">
        <w:rPr>
          <w:b/>
          <w:bCs/>
          <w:spacing w:val="-3"/>
          <w:sz w:val="24"/>
          <w:rPrChange w:id="649" w:author="dhruv senjaliya" w:date="2023-06-06T23:52:00Z">
            <w:rPr>
              <w:spacing w:val="-3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50" w:author="dhruv senjaliya" w:date="2023-06-06T23:52:00Z">
            <w:rPr>
              <w:sz w:val="24"/>
            </w:rPr>
          </w:rPrChange>
        </w:rPr>
        <w:t>of</w:t>
      </w:r>
      <w:r w:rsidRPr="004D7E98">
        <w:rPr>
          <w:b/>
          <w:bCs/>
          <w:spacing w:val="-2"/>
          <w:sz w:val="24"/>
          <w:rPrChange w:id="651" w:author="dhruv senjaliya" w:date="2023-06-06T23:52:00Z">
            <w:rPr>
              <w:spacing w:val="-2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52" w:author="dhruv senjaliya" w:date="2023-06-06T23:52:00Z">
            <w:rPr>
              <w:sz w:val="24"/>
            </w:rPr>
          </w:rPrChange>
        </w:rPr>
        <w:t>your</w:t>
      </w:r>
      <w:r w:rsidRPr="004D7E98">
        <w:rPr>
          <w:b/>
          <w:bCs/>
          <w:spacing w:val="-4"/>
          <w:sz w:val="24"/>
          <w:rPrChange w:id="653" w:author="dhruv senjaliya" w:date="2023-06-06T23:52:00Z">
            <w:rPr>
              <w:spacing w:val="-4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54" w:author="dhruv senjaliya" w:date="2023-06-06T23:52:00Z">
            <w:rPr>
              <w:sz w:val="24"/>
            </w:rPr>
          </w:rPrChange>
        </w:rPr>
        <w:t>team</w:t>
      </w:r>
      <w:r w:rsidRPr="004D7E98">
        <w:rPr>
          <w:b/>
          <w:bCs/>
          <w:spacing w:val="-3"/>
          <w:sz w:val="24"/>
          <w:rPrChange w:id="655" w:author="dhruv senjaliya" w:date="2023-06-06T23:52:00Z">
            <w:rPr>
              <w:spacing w:val="-3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56" w:author="dhruv senjaliya" w:date="2023-06-06T23:52:00Z">
            <w:rPr>
              <w:sz w:val="24"/>
            </w:rPr>
          </w:rPrChange>
        </w:rPr>
        <w:t>to</w:t>
      </w:r>
      <w:r w:rsidRPr="004D7E98">
        <w:rPr>
          <w:b/>
          <w:bCs/>
          <w:spacing w:val="-3"/>
          <w:sz w:val="24"/>
          <w:rPrChange w:id="657" w:author="dhruv senjaliya" w:date="2023-06-06T23:52:00Z">
            <w:rPr>
              <w:spacing w:val="-3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58" w:author="dhruv senjaliya" w:date="2023-06-06T23:52:00Z">
            <w:rPr>
              <w:sz w:val="24"/>
            </w:rPr>
          </w:rPrChange>
        </w:rPr>
        <w:t>reach</w:t>
      </w:r>
      <w:r w:rsidRPr="004D7E98">
        <w:rPr>
          <w:b/>
          <w:bCs/>
          <w:spacing w:val="-3"/>
          <w:sz w:val="24"/>
          <w:rPrChange w:id="659" w:author="dhruv senjaliya" w:date="2023-06-06T23:52:00Z">
            <w:rPr>
              <w:spacing w:val="-3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60" w:author="dhruv senjaliya" w:date="2023-06-06T23:52:00Z">
            <w:rPr>
              <w:sz w:val="24"/>
            </w:rPr>
          </w:rPrChange>
        </w:rPr>
        <w:t>ideas</w:t>
      </w:r>
      <w:r w:rsidRPr="004D7E98">
        <w:rPr>
          <w:b/>
          <w:bCs/>
          <w:spacing w:val="-3"/>
          <w:sz w:val="24"/>
          <w:rPrChange w:id="661" w:author="dhruv senjaliya" w:date="2023-06-06T23:52:00Z">
            <w:rPr>
              <w:spacing w:val="-3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62" w:author="dhruv senjaliya" w:date="2023-06-06T23:52:00Z">
            <w:rPr>
              <w:sz w:val="24"/>
            </w:rPr>
          </w:rPrChange>
        </w:rPr>
        <w:t>for</w:t>
      </w:r>
      <w:r w:rsidRPr="004D7E98">
        <w:rPr>
          <w:b/>
          <w:bCs/>
          <w:spacing w:val="-5"/>
          <w:sz w:val="24"/>
          <w:rPrChange w:id="663" w:author="dhruv senjaliya" w:date="2023-06-06T23:52:00Z">
            <w:rPr>
              <w:spacing w:val="-5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664" w:author="dhruv senjaliya" w:date="2023-06-06T23:52:00Z">
            <w:rPr>
              <w:sz w:val="24"/>
            </w:rPr>
          </w:rPrChange>
        </w:rPr>
        <w:t xml:space="preserve">listed </w:t>
      </w:r>
      <w:r w:rsidRPr="004D7E98">
        <w:rPr>
          <w:b/>
          <w:bCs/>
          <w:spacing w:val="-2"/>
          <w:sz w:val="24"/>
          <w:rPrChange w:id="665" w:author="dhruv senjaliya" w:date="2023-06-06T23:52:00Z">
            <w:rPr>
              <w:spacing w:val="-2"/>
              <w:sz w:val="24"/>
            </w:rPr>
          </w:rPrChange>
        </w:rPr>
        <w:t>problems</w:t>
      </w:r>
      <w:r>
        <w:rPr>
          <w:spacing w:val="-2"/>
          <w:sz w:val="24"/>
        </w:rPr>
        <w:t>.</w:t>
      </w:r>
    </w:p>
    <w:p w14:paraId="3C9D0BD6" w14:textId="335175CB" w:rsidR="00D150AC" w:rsidRPr="00A840DF" w:rsidDel="003467DB" w:rsidRDefault="003467DB">
      <w:pPr>
        <w:pStyle w:val="BodyText"/>
        <w:spacing w:before="6"/>
        <w:ind w:left="940"/>
        <w:rPr>
          <w:del w:id="666" w:author="dhruv senjaliya" w:date="2023-06-06T23:11:00Z"/>
          <w:rPrChange w:id="667" w:author="dhruv senjaliya" w:date="2023-06-11T23:14:00Z">
            <w:rPr>
              <w:del w:id="668" w:author="dhruv senjaliya" w:date="2023-06-06T23:11:00Z"/>
              <w:sz w:val="21"/>
            </w:rPr>
          </w:rPrChange>
        </w:rPr>
        <w:pPrChange w:id="669" w:author="dhruv senjaliya" w:date="2023-06-06T22:30:00Z">
          <w:pPr>
            <w:pStyle w:val="BodyText"/>
            <w:spacing w:before="6"/>
          </w:pPr>
        </w:pPrChange>
      </w:pPr>
      <w:r w:rsidRPr="00A840DF"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0F2B0110" wp14:editId="1FA2F7D7">
                <wp:simplePos x="0" y="0"/>
                <wp:positionH relativeFrom="page">
                  <wp:posOffset>1333500</wp:posOffset>
                </wp:positionH>
                <wp:positionV relativeFrom="paragraph">
                  <wp:posOffset>387985</wp:posOffset>
                </wp:positionV>
                <wp:extent cx="5486400" cy="1270"/>
                <wp:effectExtent l="0" t="0" r="0" b="0"/>
                <wp:wrapTopAndBottom/>
                <wp:docPr id="66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DEB4A" id="docshape47" o:spid="_x0000_s1026" style="position:absolute;margin-left:105pt;margin-top:30.55pt;width:6in;height:.1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+mhaNN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del w:id="670" w:author="dhruv senjaliya" w:date="2023-06-06T23:10:00Z">
        <w:r w:rsidRPr="00A840DF" w:rsidDel="003467DB">
          <w:rPr>
            <w:noProof/>
          </w:rPr>
          <mc:AlternateContent>
            <mc:Choice Requires="wps">
              <w:drawing>
                <wp:anchor distT="0" distB="0" distL="0" distR="0" simplePos="0" relativeHeight="487609856" behindDoc="1" locked="0" layoutInCell="1" allowOverlap="1" wp14:anchorId="7C471637" wp14:editId="73866DAF">
                  <wp:simplePos x="0" y="0"/>
                  <wp:positionH relativeFrom="page">
                    <wp:posOffset>1310640</wp:posOffset>
                  </wp:positionH>
                  <wp:positionV relativeFrom="paragraph">
                    <wp:posOffset>35560</wp:posOffset>
                  </wp:positionV>
                  <wp:extent cx="5486400" cy="1270"/>
                  <wp:effectExtent l="0" t="0" r="0" b="0"/>
                  <wp:wrapTopAndBottom/>
                  <wp:docPr id="68" name="docshape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0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D3A1545" id="docshape45" o:spid="_x0000_s1026" style="position:absolute;margin-left:103.2pt;margin-top:2.8pt;width:6in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+KB4Ot8AAAAIAQAADwAAAAAAAAAAAAAAAADxBAAAZHJzL2Rv&#10;d25yZXYueG1sUEsFBgAAAAAEAAQA8wAAAP0FAAAAAA==&#10;" path="m,l8640,e" filled="f" strokeweight=".48pt">
                  <v:path arrowok="t" o:connecttype="custom" o:connectlocs="0,0;5486400,0" o:connectangles="0,0"/>
                  <w10:wrap type="topAndBottom" anchorx="page"/>
                </v:shape>
              </w:pict>
            </mc:Fallback>
          </mc:AlternateContent>
        </w:r>
      </w:del>
    </w:p>
    <w:p w14:paraId="6FDBECC0" w14:textId="34D3BDE7" w:rsidR="00D150AC" w:rsidRPr="00A840DF" w:rsidRDefault="003467DB">
      <w:pPr>
        <w:pStyle w:val="BodyText"/>
        <w:spacing w:before="6"/>
        <w:ind w:left="940"/>
        <w:rPr>
          <w:rPrChange w:id="671" w:author="dhruv senjaliya" w:date="2023-06-11T23:14:00Z">
            <w:rPr>
              <w:sz w:val="20"/>
            </w:rPr>
          </w:rPrChange>
        </w:rPr>
        <w:pPrChange w:id="672" w:author="dhruv senjaliya" w:date="2023-06-06T23:11:00Z">
          <w:pPr>
            <w:pStyle w:val="BodyText"/>
          </w:pPr>
        </w:pPrChange>
      </w:pPr>
      <w:r w:rsidRPr="00A840DF"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4E2C28EE" wp14:editId="5862364C">
                <wp:simplePos x="0" y="0"/>
                <wp:positionH relativeFrom="page">
                  <wp:posOffset>1325880</wp:posOffset>
                </wp:positionH>
                <wp:positionV relativeFrom="paragraph">
                  <wp:posOffset>186690</wp:posOffset>
                </wp:positionV>
                <wp:extent cx="5486400" cy="1270"/>
                <wp:effectExtent l="0" t="0" r="0" b="0"/>
                <wp:wrapTopAndBottom/>
                <wp:docPr id="67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D388C" id="docshape46" o:spid="_x0000_s1026" style="position:absolute;margin-left:104.4pt;margin-top:14.7pt;width:6in;height:.1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Ib2asf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673" w:author="dhruv senjaliya" w:date="2023-06-06T23:10:00Z">
        <w:r w:rsidRPr="00A840DF">
          <w:rPr>
            <w:rPrChange w:id="674" w:author="dhruv senjaliya" w:date="2023-06-11T23:14:00Z">
              <w:rPr>
                <w:sz w:val="20"/>
              </w:rPr>
            </w:rPrChange>
          </w:rPr>
          <w:t xml:space="preserve">My team and I brainstormed and researched different methods of plant </w:t>
        </w:r>
        <w:proofErr w:type="gramStart"/>
        <w:r w:rsidRPr="00A840DF">
          <w:rPr>
            <w:rPrChange w:id="675" w:author="dhruv senjaliya" w:date="2023-06-11T23:14:00Z">
              <w:rPr>
                <w:sz w:val="20"/>
              </w:rPr>
            </w:rPrChange>
          </w:rPr>
          <w:t xml:space="preserve">identification, </w:t>
        </w:r>
      </w:ins>
      <w:ins w:id="676" w:author="dhruv senjaliya" w:date="2023-06-11T23:14:00Z">
        <w:r w:rsidR="00A840DF">
          <w:t xml:space="preserve">  </w:t>
        </w:r>
        <w:proofErr w:type="gramEnd"/>
        <w:r w:rsidR="00A840DF">
          <w:t xml:space="preserve"> </w:t>
        </w:r>
      </w:ins>
      <w:ins w:id="677" w:author="dhruv senjaliya" w:date="2023-06-06T23:10:00Z">
        <w:r w:rsidRPr="00A840DF">
          <w:rPr>
            <w:rPrChange w:id="678" w:author="dhruv senjaliya" w:date="2023-06-11T23:14:00Z">
              <w:rPr>
                <w:sz w:val="20"/>
              </w:rPr>
            </w:rPrChange>
          </w:rPr>
          <w:t xml:space="preserve">such as image recognition and user input. We also considered the user experience and </w:t>
        </w:r>
      </w:ins>
      <w:ins w:id="679" w:author="dhruv senjaliya" w:date="2023-06-11T23:14:00Z">
        <w:r w:rsidR="00A840DF">
          <w:t xml:space="preserve">   </w:t>
        </w:r>
      </w:ins>
      <w:ins w:id="680" w:author="dhruv senjaliya" w:date="2023-06-06T23:10:00Z">
        <w:r w:rsidRPr="00A840DF">
          <w:rPr>
            <w:rPrChange w:id="681" w:author="dhruv senjaliya" w:date="2023-06-11T23:14:00Z">
              <w:rPr>
                <w:sz w:val="20"/>
              </w:rPr>
            </w:rPrChange>
          </w:rPr>
          <w:t>how to make the app easy to use and visually appealing.</w:t>
        </w:r>
      </w:ins>
    </w:p>
    <w:p w14:paraId="6316840C" w14:textId="4CBF6BDA" w:rsidR="00D150AC" w:rsidRDefault="003467DB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7FD48B0A" wp14:editId="27C1A65F">
                <wp:simplePos x="0" y="0"/>
                <wp:positionH relativeFrom="page">
                  <wp:posOffset>1325245</wp:posOffset>
                </wp:positionH>
                <wp:positionV relativeFrom="paragraph">
                  <wp:posOffset>69850</wp:posOffset>
                </wp:positionV>
                <wp:extent cx="5487035" cy="1270"/>
                <wp:effectExtent l="0" t="0" r="0" b="0"/>
                <wp:wrapTopAndBottom/>
                <wp:docPr id="65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7AEC9" id="docshape48" o:spid="_x0000_s1026" style="position:absolute;margin-left:104.35pt;margin-top:5.5pt;width:432.05pt;height:.1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</w:p>
    <w:p w14:paraId="71D4BBC3" w14:textId="00885609" w:rsidR="00D150AC" w:rsidRPr="004D7E98" w:rsidDel="004D7E98" w:rsidRDefault="00D150AC">
      <w:pPr>
        <w:pStyle w:val="ListParagraph"/>
        <w:numPr>
          <w:ilvl w:val="0"/>
          <w:numId w:val="2"/>
        </w:numPr>
        <w:rPr>
          <w:del w:id="682" w:author="dhruv senjaliya" w:date="2023-06-06T23:51:00Z"/>
          <w:b/>
          <w:bCs/>
          <w:sz w:val="20"/>
          <w:rPrChange w:id="683" w:author="dhruv senjaliya" w:date="2023-06-06T23:52:00Z">
            <w:rPr>
              <w:del w:id="684" w:author="dhruv senjaliya" w:date="2023-06-06T23:51:00Z"/>
            </w:rPr>
          </w:rPrChange>
        </w:rPr>
        <w:pPrChange w:id="685" w:author="dhruv senjaliya" w:date="2023-06-06T23:52:00Z">
          <w:pPr>
            <w:pStyle w:val="BodyText"/>
          </w:pPr>
        </w:pPrChange>
      </w:pPr>
    </w:p>
    <w:p w14:paraId="09342E44" w14:textId="334FEF87" w:rsidR="00D150AC" w:rsidRPr="004D7E98" w:rsidDel="004D7E98" w:rsidRDefault="00D150AC">
      <w:pPr>
        <w:pStyle w:val="ListParagraph"/>
        <w:numPr>
          <w:ilvl w:val="0"/>
          <w:numId w:val="2"/>
        </w:numPr>
        <w:rPr>
          <w:del w:id="686" w:author="dhruv senjaliya" w:date="2023-06-06T23:51:00Z"/>
          <w:b/>
          <w:bCs/>
          <w:sz w:val="13"/>
          <w:rPrChange w:id="687" w:author="dhruv senjaliya" w:date="2023-06-06T23:52:00Z">
            <w:rPr>
              <w:del w:id="688" w:author="dhruv senjaliya" w:date="2023-06-06T23:51:00Z"/>
              <w:sz w:val="13"/>
            </w:rPr>
          </w:rPrChange>
        </w:rPr>
        <w:pPrChange w:id="689" w:author="dhruv senjaliya" w:date="2023-06-06T23:52:00Z">
          <w:pPr>
            <w:pStyle w:val="BodyText"/>
            <w:spacing w:before="4"/>
          </w:pPr>
        </w:pPrChange>
      </w:pPr>
    </w:p>
    <w:p w14:paraId="31DF9516" w14:textId="49CD77F6" w:rsidR="00D150AC" w:rsidRPr="004D7E98" w:rsidDel="004D7E98" w:rsidRDefault="00D150AC">
      <w:pPr>
        <w:pStyle w:val="ListParagraph"/>
        <w:numPr>
          <w:ilvl w:val="0"/>
          <w:numId w:val="2"/>
        </w:numPr>
        <w:rPr>
          <w:del w:id="690" w:author="dhruv senjaliya" w:date="2023-06-06T23:51:00Z"/>
          <w:b/>
          <w:bCs/>
          <w:rPrChange w:id="691" w:author="dhruv senjaliya" w:date="2023-06-06T23:52:00Z">
            <w:rPr>
              <w:del w:id="692" w:author="dhruv senjaliya" w:date="2023-06-06T23:51:00Z"/>
            </w:rPr>
          </w:rPrChange>
        </w:rPr>
        <w:pPrChange w:id="693" w:author="dhruv senjaliya" w:date="2023-06-06T23:52:00Z">
          <w:pPr>
            <w:pStyle w:val="BodyText"/>
          </w:pPr>
        </w:pPrChange>
      </w:pPr>
    </w:p>
    <w:p w14:paraId="6967312D" w14:textId="1A3F7DC5" w:rsidR="00D150AC" w:rsidRPr="004D7E98" w:rsidDel="004D7E98" w:rsidRDefault="00D150AC">
      <w:pPr>
        <w:pStyle w:val="ListParagraph"/>
        <w:numPr>
          <w:ilvl w:val="0"/>
          <w:numId w:val="2"/>
        </w:numPr>
        <w:rPr>
          <w:del w:id="694" w:author="dhruv senjaliya" w:date="2023-06-06T23:51:00Z"/>
          <w:b/>
          <w:bCs/>
          <w:sz w:val="13"/>
          <w:rPrChange w:id="695" w:author="dhruv senjaliya" w:date="2023-06-06T23:52:00Z">
            <w:rPr>
              <w:del w:id="696" w:author="dhruv senjaliya" w:date="2023-06-06T23:51:00Z"/>
              <w:sz w:val="13"/>
            </w:rPr>
          </w:rPrChange>
        </w:rPr>
        <w:pPrChange w:id="697" w:author="dhruv senjaliya" w:date="2023-06-06T23:52:00Z">
          <w:pPr>
            <w:pStyle w:val="BodyText"/>
            <w:spacing w:before="7"/>
          </w:pPr>
        </w:pPrChange>
      </w:pPr>
    </w:p>
    <w:p w14:paraId="36D6706D" w14:textId="77777777" w:rsidR="00D150AC" w:rsidRPr="004D7E98" w:rsidDel="004D7E98" w:rsidRDefault="00D150AC">
      <w:pPr>
        <w:pStyle w:val="ListParagraph"/>
        <w:numPr>
          <w:ilvl w:val="0"/>
          <w:numId w:val="2"/>
        </w:numPr>
        <w:rPr>
          <w:del w:id="698" w:author="dhruv senjaliya" w:date="2023-06-06T23:51:00Z"/>
          <w:b/>
          <w:bCs/>
          <w:rPrChange w:id="699" w:author="dhruv senjaliya" w:date="2023-06-06T23:52:00Z">
            <w:rPr>
              <w:del w:id="700" w:author="dhruv senjaliya" w:date="2023-06-06T23:51:00Z"/>
            </w:rPr>
          </w:rPrChange>
        </w:rPr>
        <w:pPrChange w:id="701" w:author="dhruv senjaliya" w:date="2023-06-06T23:52:00Z">
          <w:pPr>
            <w:pStyle w:val="BodyText"/>
          </w:pPr>
        </w:pPrChange>
      </w:pPr>
    </w:p>
    <w:p w14:paraId="5BA3E0B6" w14:textId="77777777" w:rsidR="00D150AC" w:rsidRPr="004D7E98" w:rsidDel="004D7E98" w:rsidRDefault="00D150AC">
      <w:pPr>
        <w:pStyle w:val="ListParagraph"/>
        <w:numPr>
          <w:ilvl w:val="0"/>
          <w:numId w:val="2"/>
        </w:numPr>
        <w:rPr>
          <w:del w:id="702" w:author="dhruv senjaliya" w:date="2023-06-06T23:51:00Z"/>
          <w:b/>
          <w:bCs/>
          <w:rPrChange w:id="703" w:author="dhruv senjaliya" w:date="2023-06-06T23:52:00Z">
            <w:rPr>
              <w:del w:id="704" w:author="dhruv senjaliya" w:date="2023-06-06T23:51:00Z"/>
            </w:rPr>
          </w:rPrChange>
        </w:rPr>
        <w:pPrChange w:id="705" w:author="dhruv senjaliya" w:date="2023-06-06T23:52:00Z">
          <w:pPr>
            <w:pStyle w:val="BodyText"/>
            <w:spacing w:before="2"/>
          </w:pPr>
        </w:pPrChange>
      </w:pPr>
    </w:p>
    <w:p w14:paraId="38F07B29" w14:textId="77777777" w:rsidR="00D150AC" w:rsidRPr="004D7E98" w:rsidRDefault="00000000">
      <w:pPr>
        <w:pStyle w:val="ListParagraph"/>
        <w:numPr>
          <w:ilvl w:val="0"/>
          <w:numId w:val="2"/>
        </w:numPr>
        <w:rPr>
          <w:sz w:val="24"/>
          <w:rPrChange w:id="706" w:author="dhruv senjaliya" w:date="2023-06-06T23:51:00Z">
            <w:rPr/>
          </w:rPrChange>
        </w:rPr>
        <w:pPrChange w:id="707" w:author="dhruv senjaliya" w:date="2023-06-06T23:52:00Z">
          <w:pPr>
            <w:pStyle w:val="ListParagraph"/>
            <w:numPr>
              <w:numId w:val="2"/>
            </w:numPr>
            <w:tabs>
              <w:tab w:val="left" w:pos="941"/>
            </w:tabs>
            <w:spacing w:before="90"/>
            <w:ind w:hanging="361"/>
          </w:pPr>
        </w:pPrChange>
      </w:pPr>
      <w:r w:rsidRPr="004D7E98">
        <w:rPr>
          <w:b/>
          <w:bCs/>
          <w:sz w:val="24"/>
          <w:rPrChange w:id="708" w:author="dhruv senjaliya" w:date="2023-06-06T23:52:00Z">
            <w:rPr/>
          </w:rPrChange>
        </w:rPr>
        <w:t>Enlist</w:t>
      </w:r>
      <w:r w:rsidRPr="004D7E98">
        <w:rPr>
          <w:b/>
          <w:bCs/>
          <w:spacing w:val="-2"/>
          <w:sz w:val="24"/>
          <w:rPrChange w:id="709" w:author="dhruv senjaliya" w:date="2023-06-06T23:52:00Z">
            <w:rPr>
              <w:spacing w:val="-2"/>
            </w:rPr>
          </w:rPrChange>
        </w:rPr>
        <w:t xml:space="preserve"> </w:t>
      </w:r>
      <w:r w:rsidRPr="004D7E98">
        <w:rPr>
          <w:b/>
          <w:bCs/>
          <w:sz w:val="24"/>
          <w:rPrChange w:id="710" w:author="dhruv senjaliya" w:date="2023-06-06T23:52:00Z">
            <w:rPr/>
          </w:rPrChange>
        </w:rPr>
        <w:t>any</w:t>
      </w:r>
      <w:r w:rsidRPr="004D7E98">
        <w:rPr>
          <w:b/>
          <w:bCs/>
          <w:spacing w:val="-6"/>
          <w:sz w:val="24"/>
          <w:rPrChange w:id="711" w:author="dhruv senjaliya" w:date="2023-06-06T23:52:00Z">
            <w:rPr>
              <w:spacing w:val="-6"/>
            </w:rPr>
          </w:rPrChange>
        </w:rPr>
        <w:t xml:space="preserve"> </w:t>
      </w:r>
      <w:r w:rsidRPr="004D7E98">
        <w:rPr>
          <w:b/>
          <w:bCs/>
          <w:sz w:val="24"/>
          <w:rPrChange w:id="712" w:author="dhruv senjaliya" w:date="2023-06-06T23:52:00Z">
            <w:rPr/>
          </w:rPrChange>
        </w:rPr>
        <w:t>five</w:t>
      </w:r>
      <w:r w:rsidRPr="004D7E98">
        <w:rPr>
          <w:b/>
          <w:bCs/>
          <w:spacing w:val="-1"/>
          <w:sz w:val="24"/>
          <w:rPrChange w:id="713" w:author="dhruv senjaliya" w:date="2023-06-06T23:52:00Z">
            <w:rPr>
              <w:spacing w:val="-1"/>
            </w:rPr>
          </w:rPrChange>
        </w:rPr>
        <w:t xml:space="preserve"> </w:t>
      </w:r>
      <w:r w:rsidRPr="004D7E98">
        <w:rPr>
          <w:b/>
          <w:bCs/>
          <w:sz w:val="24"/>
          <w:rPrChange w:id="714" w:author="dhruv senjaliya" w:date="2023-06-06T23:52:00Z">
            <w:rPr/>
          </w:rPrChange>
        </w:rPr>
        <w:t>effective</w:t>
      </w:r>
      <w:r w:rsidRPr="004D7E98">
        <w:rPr>
          <w:b/>
          <w:bCs/>
          <w:spacing w:val="-2"/>
          <w:sz w:val="24"/>
          <w:rPrChange w:id="715" w:author="dhruv senjaliya" w:date="2023-06-06T23:52:00Z">
            <w:rPr>
              <w:spacing w:val="-2"/>
            </w:rPr>
          </w:rPrChange>
        </w:rPr>
        <w:t xml:space="preserve"> </w:t>
      </w:r>
      <w:r w:rsidRPr="004D7E98">
        <w:rPr>
          <w:b/>
          <w:bCs/>
          <w:sz w:val="24"/>
          <w:rPrChange w:id="716" w:author="dhruv senjaliya" w:date="2023-06-06T23:52:00Z">
            <w:rPr/>
          </w:rPrChange>
        </w:rPr>
        <w:t>ideas</w:t>
      </w:r>
      <w:r w:rsidRPr="004D7E98">
        <w:rPr>
          <w:b/>
          <w:bCs/>
          <w:spacing w:val="-1"/>
          <w:sz w:val="24"/>
          <w:rPrChange w:id="717" w:author="dhruv senjaliya" w:date="2023-06-06T23:52:00Z">
            <w:rPr>
              <w:spacing w:val="-1"/>
            </w:rPr>
          </w:rPrChange>
        </w:rPr>
        <w:t xml:space="preserve"> </w:t>
      </w:r>
      <w:r w:rsidRPr="004D7E98">
        <w:rPr>
          <w:b/>
          <w:bCs/>
          <w:sz w:val="24"/>
          <w:rPrChange w:id="718" w:author="dhruv senjaliya" w:date="2023-06-06T23:52:00Z">
            <w:rPr/>
          </w:rPrChange>
        </w:rPr>
        <w:t>to</w:t>
      </w:r>
      <w:r w:rsidRPr="004D7E98">
        <w:rPr>
          <w:b/>
          <w:bCs/>
          <w:spacing w:val="1"/>
          <w:sz w:val="24"/>
          <w:rPrChange w:id="719" w:author="dhruv senjaliya" w:date="2023-06-06T23:52:00Z">
            <w:rPr>
              <w:spacing w:val="1"/>
            </w:rPr>
          </w:rPrChange>
        </w:rPr>
        <w:t xml:space="preserve"> </w:t>
      </w:r>
      <w:r w:rsidRPr="004D7E98">
        <w:rPr>
          <w:b/>
          <w:bCs/>
          <w:sz w:val="24"/>
          <w:rPrChange w:id="720" w:author="dhruv senjaliya" w:date="2023-06-06T23:52:00Z">
            <w:rPr/>
          </w:rPrChange>
        </w:rPr>
        <w:t>address the</w:t>
      </w:r>
      <w:r w:rsidRPr="004D7E98">
        <w:rPr>
          <w:b/>
          <w:bCs/>
          <w:spacing w:val="-1"/>
          <w:sz w:val="24"/>
          <w:rPrChange w:id="721" w:author="dhruv senjaliya" w:date="2023-06-06T23:52:00Z">
            <w:rPr>
              <w:spacing w:val="-1"/>
            </w:rPr>
          </w:rPrChange>
        </w:rPr>
        <w:t xml:space="preserve"> </w:t>
      </w:r>
      <w:r w:rsidRPr="004D7E98">
        <w:rPr>
          <w:b/>
          <w:bCs/>
          <w:sz w:val="24"/>
          <w:rPrChange w:id="722" w:author="dhruv senjaliya" w:date="2023-06-06T23:52:00Z">
            <w:rPr/>
          </w:rPrChange>
        </w:rPr>
        <w:t>probable</w:t>
      </w:r>
      <w:r w:rsidRPr="004D7E98">
        <w:rPr>
          <w:b/>
          <w:bCs/>
          <w:spacing w:val="-1"/>
          <w:sz w:val="24"/>
          <w:rPrChange w:id="723" w:author="dhruv senjaliya" w:date="2023-06-06T23:52:00Z">
            <w:rPr>
              <w:spacing w:val="-1"/>
            </w:rPr>
          </w:rPrChange>
        </w:rPr>
        <w:t xml:space="preserve"> </w:t>
      </w:r>
      <w:r w:rsidRPr="004D7E98">
        <w:rPr>
          <w:b/>
          <w:bCs/>
          <w:sz w:val="24"/>
          <w:rPrChange w:id="724" w:author="dhruv senjaliya" w:date="2023-06-06T23:52:00Z">
            <w:rPr/>
          </w:rPrChange>
        </w:rPr>
        <w:t>listed</w:t>
      </w:r>
      <w:r w:rsidRPr="004D7E98">
        <w:rPr>
          <w:b/>
          <w:bCs/>
          <w:spacing w:val="-1"/>
          <w:sz w:val="24"/>
          <w:rPrChange w:id="725" w:author="dhruv senjaliya" w:date="2023-06-06T23:52:00Z">
            <w:rPr>
              <w:spacing w:val="-1"/>
            </w:rPr>
          </w:rPrChange>
        </w:rPr>
        <w:t xml:space="preserve"> </w:t>
      </w:r>
      <w:r w:rsidRPr="004D7E98">
        <w:rPr>
          <w:b/>
          <w:bCs/>
          <w:sz w:val="24"/>
          <w:rPrChange w:id="726" w:author="dhruv senjaliya" w:date="2023-06-06T23:52:00Z">
            <w:rPr/>
          </w:rPrChange>
        </w:rPr>
        <w:t>problems</w:t>
      </w:r>
      <w:r w:rsidRPr="004D7E98">
        <w:rPr>
          <w:b/>
          <w:bCs/>
          <w:spacing w:val="-1"/>
          <w:sz w:val="24"/>
          <w:rPrChange w:id="727" w:author="dhruv senjaliya" w:date="2023-06-06T23:52:00Z">
            <w:rPr>
              <w:spacing w:val="-1"/>
            </w:rPr>
          </w:rPrChange>
        </w:rPr>
        <w:t xml:space="preserve"> </w:t>
      </w:r>
      <w:r w:rsidRPr="004D7E98">
        <w:rPr>
          <w:b/>
          <w:bCs/>
          <w:sz w:val="24"/>
          <w:rPrChange w:id="728" w:author="dhruv senjaliya" w:date="2023-06-06T23:52:00Z">
            <w:rPr/>
          </w:rPrChange>
        </w:rPr>
        <w:t>with</w:t>
      </w:r>
      <w:r w:rsidRPr="004D7E98">
        <w:rPr>
          <w:b/>
          <w:bCs/>
          <w:spacing w:val="-2"/>
          <w:sz w:val="24"/>
          <w:rPrChange w:id="729" w:author="dhruv senjaliya" w:date="2023-06-06T23:52:00Z">
            <w:rPr>
              <w:spacing w:val="-2"/>
            </w:rPr>
          </w:rPrChange>
        </w:rPr>
        <w:t xml:space="preserve"> reason</w:t>
      </w:r>
      <w:r w:rsidRPr="004D7E98">
        <w:rPr>
          <w:spacing w:val="-2"/>
          <w:sz w:val="24"/>
          <w:rPrChange w:id="730" w:author="dhruv senjaliya" w:date="2023-06-06T23:51:00Z">
            <w:rPr>
              <w:spacing w:val="-2"/>
            </w:rPr>
          </w:rPrChange>
        </w:rPr>
        <w:t>.</w:t>
      </w:r>
    </w:p>
    <w:p w14:paraId="7CB1B3F3" w14:textId="729CD2AA" w:rsidR="00D150AC" w:rsidDel="001F1EE3" w:rsidRDefault="00D150AC" w:rsidP="001F1EE3">
      <w:pPr>
        <w:pStyle w:val="BodyText"/>
        <w:rPr>
          <w:del w:id="731" w:author="dhruv senjaliya" w:date="2023-06-06T23:23:00Z"/>
          <w:sz w:val="20"/>
        </w:rPr>
      </w:pPr>
    </w:p>
    <w:p w14:paraId="53EDE082" w14:textId="19E32797" w:rsidR="001F1EE3" w:rsidRDefault="001F1EE3">
      <w:pPr>
        <w:pStyle w:val="BodyText"/>
        <w:rPr>
          <w:ins w:id="732" w:author="dhruv senjaliya" w:date="2023-06-06T23:23:00Z"/>
          <w:sz w:val="20"/>
        </w:rPr>
      </w:pPr>
      <w:ins w:id="733" w:author="dhruv senjaliya" w:date="2023-06-06T23:23:00Z">
        <w:r>
          <w:rPr>
            <w:sz w:val="20"/>
          </w:rPr>
          <w:t xml:space="preserve">   </w:t>
        </w:r>
      </w:ins>
    </w:p>
    <w:p w14:paraId="48516C3C" w14:textId="0C3C6C70" w:rsidR="00D150AC" w:rsidRPr="00A840DF" w:rsidDel="001F1EE3" w:rsidRDefault="00A840DF">
      <w:pPr>
        <w:pStyle w:val="BodyText"/>
        <w:spacing w:before="4"/>
        <w:rPr>
          <w:del w:id="734" w:author="dhruv senjaliya" w:date="2023-06-06T23:23:00Z"/>
          <w:rPrChange w:id="735" w:author="dhruv senjaliya" w:date="2023-06-11T23:14:00Z">
            <w:rPr>
              <w:del w:id="736" w:author="dhruv senjaliya" w:date="2023-06-06T23:23:00Z"/>
              <w:sz w:val="13"/>
            </w:rPr>
          </w:rPrChange>
        </w:rPr>
      </w:pPr>
      <w:ins w:id="737" w:author="dhruv senjaliya" w:date="2023-06-11T23:14:00Z">
        <w:r w:rsidRPr="00A840DF">
          <w:rPr>
            <w:noProof/>
          </w:rPr>
          <mc:AlternateContent>
            <mc:Choice Requires="wps">
              <w:drawing>
                <wp:anchor distT="0" distB="0" distL="0" distR="0" simplePos="0" relativeHeight="487663104" behindDoc="1" locked="0" layoutInCell="1" allowOverlap="1" wp14:anchorId="3975DD8A" wp14:editId="0F6D952C">
                  <wp:simplePos x="0" y="0"/>
                  <wp:positionH relativeFrom="page">
                    <wp:posOffset>1414780</wp:posOffset>
                  </wp:positionH>
                  <wp:positionV relativeFrom="paragraph">
                    <wp:posOffset>201295</wp:posOffset>
                  </wp:positionV>
                  <wp:extent cx="5487670" cy="1270"/>
                  <wp:effectExtent l="0" t="0" r="0" b="0"/>
                  <wp:wrapTopAndBottom/>
                  <wp:docPr id="476457779" name="docshape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67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2"/>
                              <a:gd name="T2" fmla="+- 0 10802 2160"/>
                              <a:gd name="T3" fmla="*/ T2 w 86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2">
                                <a:moveTo>
                                  <a:pt x="0" y="0"/>
                                </a:moveTo>
                                <a:lnTo>
                                  <a:pt x="864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6E4F388" id="docshape50" o:spid="_x0000_s1026" style="position:absolute;margin-left:111.4pt;margin-top:15.85pt;width:432.1pt;height:.1pt;z-index:-15653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" path="m,l8642,e" filled="f" strokeweight=".48pt">
                  <v:path arrowok="t" o:connecttype="custom" o:connectlocs="0,0;5487670,0" o:connectangles="0,0"/>
                  <w10:wrap type="topAndBottom" anchorx="page"/>
                </v:shape>
              </w:pict>
            </mc:Fallback>
          </mc:AlternateContent>
        </w:r>
      </w:ins>
    </w:p>
    <w:p w14:paraId="2697A611" w14:textId="7974ADCC" w:rsidR="001F1EE3" w:rsidRPr="00A840DF" w:rsidRDefault="001F1EE3">
      <w:pPr>
        <w:pStyle w:val="BodyText"/>
        <w:numPr>
          <w:ilvl w:val="0"/>
          <w:numId w:val="4"/>
        </w:numPr>
        <w:rPr>
          <w:ins w:id="738" w:author="dhruv senjaliya" w:date="2023-06-06T23:21:00Z"/>
          <w:rPrChange w:id="739" w:author="dhruv senjaliya" w:date="2023-06-11T23:14:00Z">
            <w:rPr>
              <w:ins w:id="740" w:author="dhruv senjaliya" w:date="2023-06-06T23:21:00Z"/>
              <w:sz w:val="20"/>
            </w:rPr>
          </w:rPrChange>
        </w:rPr>
        <w:pPrChange w:id="741" w:author="dhruv senjaliya" w:date="2023-06-06T23:24:00Z">
          <w:pPr>
            <w:pStyle w:val="BodyText"/>
            <w:ind w:left="940"/>
          </w:pPr>
        </w:pPrChange>
      </w:pPr>
      <w:del w:id="742" w:author="dhruv senjaliya" w:date="2023-06-06T23:23:00Z">
        <w:r w:rsidRPr="00A840DF" w:rsidDel="001F1EE3">
          <w:rPr>
            <w:noProof/>
          </w:rPr>
          <mc:AlternateContent>
            <mc:Choice Requires="wps">
              <w:drawing>
                <wp:anchor distT="0" distB="0" distL="0" distR="0" simplePos="0" relativeHeight="487611904" behindDoc="1" locked="0" layoutInCell="1" allowOverlap="1" wp14:anchorId="17E702BC" wp14:editId="69BC3350">
                  <wp:simplePos x="0" y="0"/>
                  <wp:positionH relativeFrom="page">
                    <wp:posOffset>1363980</wp:posOffset>
                  </wp:positionH>
                  <wp:positionV relativeFrom="paragraph">
                    <wp:posOffset>30480</wp:posOffset>
                  </wp:positionV>
                  <wp:extent cx="5486400" cy="1270"/>
                  <wp:effectExtent l="0" t="0" r="0" b="0"/>
                  <wp:wrapTopAndBottom/>
                  <wp:docPr id="64" name="docshape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0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12E0000" id="docshape49" o:spid="_x0000_s1026" style="position:absolute;margin-left:107.4pt;margin-top:2.4pt;width:6in;height:.1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ZrmC0t8AAAAIAQAADwAAAAAAAAAAAAAAAADxBAAAZHJzL2Rv&#10;d25yZXYueG1sUEsFBgAAAAAEAAQA8wAAAP0FAAAAAA==&#10;" path="m,l8640,e" filled="f" strokeweight=".48pt">
                  <v:path arrowok="t" o:connecttype="custom" o:connectlocs="0,0;5486400,0" o:connectangles="0,0"/>
                  <w10:wrap type="topAndBottom" anchorx="page"/>
                </v:shape>
              </w:pict>
            </mc:Fallback>
          </mc:AlternateContent>
        </w:r>
      </w:del>
      <w:ins w:id="743" w:author="dhruv senjaliya" w:date="2023-06-06T23:21:00Z">
        <w:r w:rsidRPr="00A840DF">
          <w:rPr>
            <w:rPrChange w:id="744" w:author="dhruv senjaliya" w:date="2023-06-11T23:14:00Z">
              <w:rPr>
                <w:sz w:val="20"/>
              </w:rPr>
            </w:rPrChange>
          </w:rPr>
          <w:t>Implementing a user-friendly interface with clear instructions and easy-to-use features to help users get</w:t>
        </w:r>
      </w:ins>
      <w:ins w:id="745" w:author="dhruv senjaliya" w:date="2023-06-06T23:24:00Z">
        <w:r w:rsidRPr="00A840DF">
          <w:rPr>
            <w:rPrChange w:id="746" w:author="dhruv senjaliya" w:date="2023-06-11T23:14:00Z">
              <w:rPr>
                <w:sz w:val="20"/>
              </w:rPr>
            </w:rPrChange>
          </w:rPr>
          <w:t xml:space="preserve"> </w:t>
        </w:r>
      </w:ins>
      <w:ins w:id="747" w:author="dhruv senjaliya" w:date="2023-06-06T23:21:00Z">
        <w:r w:rsidRPr="00A840DF">
          <w:rPr>
            <w:rPrChange w:id="748" w:author="dhruv senjaliya" w:date="2023-06-11T23:14:00Z">
              <w:rPr>
                <w:sz w:val="20"/>
              </w:rPr>
            </w:rPrChange>
          </w:rPr>
          <w:t>accurate results.</w:t>
        </w:r>
      </w:ins>
    </w:p>
    <w:p w14:paraId="22CA8F87" w14:textId="0BDBA3F3" w:rsidR="001F1EE3" w:rsidRPr="00A840DF" w:rsidRDefault="00024F79">
      <w:pPr>
        <w:pStyle w:val="BodyText"/>
        <w:numPr>
          <w:ilvl w:val="0"/>
          <w:numId w:val="4"/>
        </w:numPr>
        <w:rPr>
          <w:ins w:id="749" w:author="dhruv senjaliya" w:date="2023-06-06T23:21:00Z"/>
          <w:rPrChange w:id="750" w:author="dhruv senjaliya" w:date="2023-06-11T23:14:00Z">
            <w:rPr>
              <w:ins w:id="751" w:author="dhruv senjaliya" w:date="2023-06-06T23:21:00Z"/>
              <w:sz w:val="20"/>
            </w:rPr>
          </w:rPrChange>
        </w:rPr>
        <w:pPrChange w:id="752" w:author="dhruv senjaliya" w:date="2023-06-06T23:25:00Z">
          <w:pPr>
            <w:pStyle w:val="BodyText"/>
            <w:ind w:left="940"/>
          </w:pPr>
        </w:pPrChange>
      </w:pPr>
      <w:r w:rsidRPr="00A840DF"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70F01A36" wp14:editId="27C0AF5C">
                <wp:simplePos x="0" y="0"/>
                <wp:positionH relativeFrom="page">
                  <wp:posOffset>1395095</wp:posOffset>
                </wp:positionH>
                <wp:positionV relativeFrom="paragraph">
                  <wp:posOffset>541020</wp:posOffset>
                </wp:positionV>
                <wp:extent cx="5486400" cy="1270"/>
                <wp:effectExtent l="0" t="0" r="0" b="0"/>
                <wp:wrapTopAndBottom/>
                <wp:docPr id="61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714C9" id="docshape52" o:spid="_x0000_s1026" style="position:absolute;margin-left:109.85pt;margin-top:42.6pt;width:6in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GpJCub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 w:rsidR="00A840DF" w:rsidRPr="00A840DF"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5A510315" wp14:editId="0BC48912">
                <wp:simplePos x="0" y="0"/>
                <wp:positionH relativeFrom="page">
                  <wp:posOffset>1403350</wp:posOffset>
                </wp:positionH>
                <wp:positionV relativeFrom="paragraph">
                  <wp:posOffset>296545</wp:posOffset>
                </wp:positionV>
                <wp:extent cx="5486400" cy="1270"/>
                <wp:effectExtent l="0" t="0" r="0" b="0"/>
                <wp:wrapTopAndBottom/>
                <wp:docPr id="62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7CD6A" id="docshape51" o:spid="_x0000_s1026" style="position:absolute;margin-left:110.5pt;margin-top:23.35pt;width:6in;height:.1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OD3Cur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 w:rsidR="00A840DF" w:rsidRPr="00A840DF"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1460A2C4" wp14:editId="0A205BC7">
                <wp:simplePos x="0" y="0"/>
                <wp:positionH relativeFrom="page">
                  <wp:posOffset>1417320</wp:posOffset>
                </wp:positionH>
                <wp:positionV relativeFrom="paragraph">
                  <wp:posOffset>52705</wp:posOffset>
                </wp:positionV>
                <wp:extent cx="5487670" cy="1270"/>
                <wp:effectExtent l="0" t="0" r="0" b="0"/>
                <wp:wrapTopAndBottom/>
                <wp:docPr id="63" name="docshape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67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2"/>
                            <a:gd name="T2" fmla="+- 0 10802 2160"/>
                            <a:gd name="T3" fmla="*/ T2 w 86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2">
                              <a:moveTo>
                                <a:pt x="0" y="0"/>
                              </a:moveTo>
                              <a:lnTo>
                                <a:pt x="86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3901" id="docshape50" o:spid="_x0000_s1026" style="position:absolute;margin-left:111.6pt;margin-top:4.15pt;width:432.1pt;height:.1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" path="m,l8642,e" filled="f" strokeweight=".48pt">
                <v:path arrowok="t" o:connecttype="custom" o:connectlocs="0,0;5487670,0" o:connectangles="0,0"/>
                <w10:wrap type="topAndBottom" anchorx="page"/>
              </v:shape>
            </w:pict>
          </mc:Fallback>
        </mc:AlternateContent>
      </w:r>
      <w:ins w:id="753" w:author="dhruv senjaliya" w:date="2023-06-06T23:21:00Z">
        <w:r w:rsidR="001F1EE3" w:rsidRPr="00A840DF">
          <w:rPr>
            <w:rPrChange w:id="754" w:author="dhruv senjaliya" w:date="2023-06-11T23:14:00Z">
              <w:rPr>
                <w:sz w:val="20"/>
              </w:rPr>
            </w:rPrChange>
          </w:rPr>
          <w:t>Including a database of common plant species and their characteristics to help users compare their plant to known species.</w:t>
        </w:r>
      </w:ins>
    </w:p>
    <w:p w14:paraId="4FF0EE1B" w14:textId="7753C4FB" w:rsidR="001F1EE3" w:rsidRPr="00A840DF" w:rsidRDefault="00024F79">
      <w:pPr>
        <w:pStyle w:val="BodyText"/>
        <w:numPr>
          <w:ilvl w:val="0"/>
          <w:numId w:val="4"/>
        </w:numPr>
        <w:rPr>
          <w:ins w:id="755" w:author="dhruv senjaliya" w:date="2023-06-06T23:21:00Z"/>
          <w:rPrChange w:id="756" w:author="dhruv senjaliya" w:date="2023-06-11T23:14:00Z">
            <w:rPr>
              <w:ins w:id="757" w:author="dhruv senjaliya" w:date="2023-06-06T23:21:00Z"/>
              <w:sz w:val="20"/>
            </w:rPr>
          </w:rPrChange>
        </w:rPr>
        <w:pPrChange w:id="758" w:author="dhruv senjaliya" w:date="2023-06-06T23:25:00Z">
          <w:pPr>
            <w:pStyle w:val="BodyText"/>
            <w:ind w:left="940"/>
          </w:pPr>
        </w:pPrChange>
      </w:pPr>
      <w:ins w:id="759" w:author="dhruv senjaliya" w:date="2023-06-11T23:16:00Z">
        <w:r w:rsidRPr="00A840DF">
          <w:rPr>
            <w:noProof/>
          </w:rPr>
          <mc:AlternateContent>
            <mc:Choice Requires="wps">
              <w:drawing>
                <wp:anchor distT="0" distB="0" distL="0" distR="0" simplePos="0" relativeHeight="487665152" behindDoc="1" locked="0" layoutInCell="1" allowOverlap="1" wp14:anchorId="7BFB168B" wp14:editId="082BA5C7">
                  <wp:simplePos x="0" y="0"/>
                  <wp:positionH relativeFrom="page">
                    <wp:posOffset>1407160</wp:posOffset>
                  </wp:positionH>
                  <wp:positionV relativeFrom="paragraph">
                    <wp:posOffset>580390</wp:posOffset>
                  </wp:positionV>
                  <wp:extent cx="5487670" cy="1270"/>
                  <wp:effectExtent l="0" t="0" r="0" b="0"/>
                  <wp:wrapTopAndBottom/>
                  <wp:docPr id="2090297611" name="docshape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67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2"/>
                              <a:gd name="T2" fmla="+- 0 10802 2160"/>
                              <a:gd name="T3" fmla="*/ T2 w 86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2">
                                <a:moveTo>
                                  <a:pt x="0" y="0"/>
                                </a:moveTo>
                                <a:lnTo>
                                  <a:pt x="864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6E01D9" id="docshape50" o:spid="_x0000_s1026" style="position:absolute;margin-left:110.8pt;margin-top:45.7pt;width:432.1pt;height:.1pt;z-index:-15651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" path="m,l8642,e" filled="f" strokeweight=".48pt">
                  <v:path arrowok="t" o:connecttype="custom" o:connectlocs="0,0;5487670,0" o:connectangles="0,0"/>
                  <w10:wrap type="topAndBottom" anchorx="page"/>
                </v:shape>
              </w:pict>
            </mc:Fallback>
          </mc:AlternateContent>
        </w:r>
      </w:ins>
      <w:r w:rsidRPr="00A840DF"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462A84CD" wp14:editId="371E8861">
                <wp:simplePos x="0" y="0"/>
                <wp:positionH relativeFrom="page">
                  <wp:posOffset>1410335</wp:posOffset>
                </wp:positionH>
                <wp:positionV relativeFrom="paragraph">
                  <wp:posOffset>332105</wp:posOffset>
                </wp:positionV>
                <wp:extent cx="5486400" cy="1270"/>
                <wp:effectExtent l="0" t="0" r="0" b="0"/>
                <wp:wrapTopAndBottom/>
                <wp:docPr id="60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F7962" id="docshape53" o:spid="_x0000_s1026" style="position:absolute;margin-left:111.05pt;margin-top:26.15pt;width:6in;height:.1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grcA79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760" w:author="dhruv senjaliya" w:date="2023-06-06T23:21:00Z">
        <w:r w:rsidR="001F1EE3" w:rsidRPr="00A840DF">
          <w:rPr>
            <w:rPrChange w:id="761" w:author="dhruv senjaliya" w:date="2023-06-11T23:14:00Z">
              <w:rPr>
                <w:sz w:val="20"/>
              </w:rPr>
            </w:rPrChange>
          </w:rPr>
          <w:t>Using image recognition technology that can identify plants from a photo, reducing the need for user input and improving accuracy.</w:t>
        </w:r>
      </w:ins>
    </w:p>
    <w:p w14:paraId="68EB6742" w14:textId="4A68E03D" w:rsidR="001F1EE3" w:rsidRPr="00A840DF" w:rsidRDefault="00024F79">
      <w:pPr>
        <w:pStyle w:val="BodyText"/>
        <w:numPr>
          <w:ilvl w:val="0"/>
          <w:numId w:val="4"/>
        </w:numPr>
        <w:rPr>
          <w:ins w:id="762" w:author="dhruv senjaliya" w:date="2023-06-06T23:21:00Z"/>
          <w:rPrChange w:id="763" w:author="dhruv senjaliya" w:date="2023-06-11T23:14:00Z">
            <w:rPr>
              <w:ins w:id="764" w:author="dhruv senjaliya" w:date="2023-06-06T23:21:00Z"/>
              <w:sz w:val="20"/>
            </w:rPr>
          </w:rPrChange>
        </w:rPr>
        <w:pPrChange w:id="765" w:author="dhruv senjaliya" w:date="2023-06-06T23:25:00Z">
          <w:pPr>
            <w:pStyle w:val="BodyText"/>
            <w:ind w:left="940"/>
          </w:pPr>
        </w:pPrChange>
      </w:pPr>
      <w:ins w:id="766" w:author="dhruv senjaliya" w:date="2023-06-11T23:16:00Z">
        <w:r w:rsidRPr="00A840DF">
          <w:rPr>
            <w:noProof/>
          </w:rPr>
          <mc:AlternateContent>
            <mc:Choice Requires="wps">
              <w:drawing>
                <wp:anchor distT="0" distB="0" distL="0" distR="0" simplePos="0" relativeHeight="487667200" behindDoc="1" locked="0" layoutInCell="1" allowOverlap="1" wp14:anchorId="04A21353" wp14:editId="3005B135">
                  <wp:simplePos x="0" y="0"/>
                  <wp:positionH relativeFrom="page">
                    <wp:posOffset>1414780</wp:posOffset>
                  </wp:positionH>
                  <wp:positionV relativeFrom="paragraph">
                    <wp:posOffset>323215</wp:posOffset>
                  </wp:positionV>
                  <wp:extent cx="5487670" cy="1270"/>
                  <wp:effectExtent l="0" t="0" r="0" b="0"/>
                  <wp:wrapTopAndBottom/>
                  <wp:docPr id="171081670" name="docshape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67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2"/>
                              <a:gd name="T2" fmla="+- 0 10802 2160"/>
                              <a:gd name="T3" fmla="*/ T2 w 86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2">
                                <a:moveTo>
                                  <a:pt x="0" y="0"/>
                                </a:moveTo>
                                <a:lnTo>
                                  <a:pt x="864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E521B0A" id="docshape50" o:spid="_x0000_s1026" style="position:absolute;margin-left:111.4pt;margin-top:25.45pt;width:432.1pt;height:.1pt;z-index:-15649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" path="m,l8642,e" filled="f" strokeweight=".48pt">
                  <v:path arrowok="t" o:connecttype="custom" o:connectlocs="0,0;5487670,0" o:connectangles="0,0"/>
                  <w10:wrap type="topAndBottom" anchorx="page"/>
                </v:shape>
              </w:pict>
            </mc:Fallback>
          </mc:AlternateContent>
        </w:r>
      </w:ins>
      <w:ins w:id="767" w:author="dhruv senjaliya" w:date="2023-06-06T23:21:00Z">
        <w:r w:rsidR="001F1EE3" w:rsidRPr="00A840DF">
          <w:rPr>
            <w:rPrChange w:id="768" w:author="dhruv senjaliya" w:date="2023-06-11T23:14:00Z">
              <w:rPr>
                <w:sz w:val="20"/>
              </w:rPr>
            </w:rPrChange>
          </w:rPr>
          <w:t>Adding a community forum or Q&amp;A section where users can ask questions and share information about their plants with other users.</w:t>
        </w:r>
      </w:ins>
    </w:p>
    <w:p w14:paraId="76B2167B" w14:textId="036EB80D" w:rsidR="00D150AC" w:rsidRPr="00A840DF" w:rsidRDefault="00024F79">
      <w:pPr>
        <w:pStyle w:val="BodyText"/>
        <w:numPr>
          <w:ilvl w:val="0"/>
          <w:numId w:val="4"/>
        </w:numPr>
        <w:rPr>
          <w:rPrChange w:id="769" w:author="dhruv senjaliya" w:date="2023-06-11T23:14:00Z">
            <w:rPr>
              <w:sz w:val="20"/>
            </w:rPr>
          </w:rPrChange>
        </w:rPr>
        <w:pPrChange w:id="770" w:author="dhruv senjaliya" w:date="2023-06-06T23:25:00Z">
          <w:pPr>
            <w:pStyle w:val="BodyText"/>
          </w:pPr>
        </w:pPrChange>
      </w:pPr>
      <w:ins w:id="771" w:author="dhruv senjaliya" w:date="2023-06-11T23:16:00Z">
        <w:r w:rsidRPr="00A840DF">
          <w:rPr>
            <w:noProof/>
          </w:rPr>
          <mc:AlternateContent>
            <mc:Choice Requires="wps">
              <w:drawing>
                <wp:anchor distT="0" distB="0" distL="0" distR="0" simplePos="0" relativeHeight="487671296" behindDoc="1" locked="0" layoutInCell="1" allowOverlap="1" wp14:anchorId="14F81199" wp14:editId="3A2E8E5B">
                  <wp:simplePos x="0" y="0"/>
                  <wp:positionH relativeFrom="page">
                    <wp:posOffset>1430020</wp:posOffset>
                  </wp:positionH>
                  <wp:positionV relativeFrom="paragraph">
                    <wp:posOffset>327660</wp:posOffset>
                  </wp:positionV>
                  <wp:extent cx="5487670" cy="1270"/>
                  <wp:effectExtent l="0" t="0" r="0" b="0"/>
                  <wp:wrapTopAndBottom/>
                  <wp:docPr id="2109995604" name="docshape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67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2"/>
                              <a:gd name="T2" fmla="+- 0 10802 2160"/>
                              <a:gd name="T3" fmla="*/ T2 w 86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2">
                                <a:moveTo>
                                  <a:pt x="0" y="0"/>
                                </a:moveTo>
                                <a:lnTo>
                                  <a:pt x="864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7CB991F" id="docshape50" o:spid="_x0000_s1026" style="position:absolute;margin-left:112.6pt;margin-top:25.8pt;width:432.1pt;height:.1pt;z-index:-15645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" path="m,l8642,e" filled="f" strokeweight=".48pt">
                  <v:path arrowok="t" o:connecttype="custom" o:connectlocs="0,0;5487670,0" o:connectangles="0,0"/>
                  <w10:wrap type="topAndBottom" anchorx="page"/>
                </v:shape>
              </w:pict>
            </mc:Fallback>
          </mc:AlternateContent>
        </w:r>
        <w:r w:rsidRPr="00A840DF">
          <w:rPr>
            <w:noProof/>
          </w:rPr>
          <mc:AlternateContent>
            <mc:Choice Requires="wps">
              <w:drawing>
                <wp:anchor distT="0" distB="0" distL="0" distR="0" simplePos="0" relativeHeight="487669248" behindDoc="1" locked="0" layoutInCell="1" allowOverlap="1" wp14:anchorId="06FE3E22" wp14:editId="3F0DBFC6">
                  <wp:simplePos x="0" y="0"/>
                  <wp:positionH relativeFrom="page">
                    <wp:posOffset>1430020</wp:posOffset>
                  </wp:positionH>
                  <wp:positionV relativeFrom="paragraph">
                    <wp:posOffset>79375</wp:posOffset>
                  </wp:positionV>
                  <wp:extent cx="5487670" cy="1270"/>
                  <wp:effectExtent l="0" t="0" r="0" b="0"/>
                  <wp:wrapTopAndBottom/>
                  <wp:docPr id="1780639666" name="docshape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67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2"/>
                              <a:gd name="T2" fmla="+- 0 10802 2160"/>
                              <a:gd name="T3" fmla="*/ T2 w 86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2">
                                <a:moveTo>
                                  <a:pt x="0" y="0"/>
                                </a:moveTo>
                                <a:lnTo>
                                  <a:pt x="864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353BA0D" id="docshape50" o:spid="_x0000_s1026" style="position:absolute;margin-left:112.6pt;margin-top:6.25pt;width:432.1pt;height:.1pt;z-index:-15647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" path="m,l8642,e" filled="f" strokeweight=".48pt">
                  <v:path arrowok="t" o:connecttype="custom" o:connectlocs="0,0;5487670,0" o:connectangles="0,0"/>
                  <w10:wrap type="topAndBottom" anchorx="page"/>
                </v:shape>
              </w:pict>
            </mc:Fallback>
          </mc:AlternateContent>
        </w:r>
      </w:ins>
      <w:ins w:id="772" w:author="dhruv senjaliya" w:date="2023-06-06T23:21:00Z">
        <w:r w:rsidR="001F1EE3" w:rsidRPr="00A840DF">
          <w:rPr>
            <w:rPrChange w:id="773" w:author="dhruv senjaliya" w:date="2023-06-11T23:14:00Z">
              <w:rPr>
                <w:sz w:val="20"/>
              </w:rPr>
            </w:rPrChange>
          </w:rPr>
          <w:t>Including a feature that allows u</w:t>
        </w:r>
      </w:ins>
      <w:ins w:id="774" w:author="dhruv senjaliya" w:date="2023-06-06T23:22:00Z">
        <w:r w:rsidR="001F1EE3" w:rsidRPr="00A840DF">
          <w:rPr>
            <w:rPrChange w:id="775" w:author="dhruv senjaliya" w:date="2023-06-11T23:14:00Z">
              <w:rPr>
                <w:sz w:val="20"/>
              </w:rPr>
            </w:rPrChange>
          </w:rPr>
          <w:t>sers to save their plant identification history and revisit it later.</w:t>
        </w:r>
      </w:ins>
      <w:ins w:id="776" w:author="dhruv senjaliya" w:date="2023-06-11T23:16:00Z">
        <w:r w:rsidRPr="00024F79">
          <w:rPr>
            <w:noProof/>
          </w:rPr>
          <w:t xml:space="preserve"> </w:t>
        </w:r>
      </w:ins>
    </w:p>
    <w:p w14:paraId="291560F9" w14:textId="393358F1" w:rsidR="00D150AC" w:rsidRPr="00A840DF" w:rsidRDefault="00D150AC">
      <w:pPr>
        <w:pStyle w:val="BodyText"/>
        <w:spacing w:before="6"/>
        <w:rPr>
          <w:b/>
          <w:bCs/>
          <w:rPrChange w:id="777" w:author="dhruv senjaliya" w:date="2023-06-11T23:14:00Z">
            <w:rPr>
              <w:sz w:val="13"/>
            </w:rPr>
          </w:rPrChange>
        </w:rPr>
      </w:pPr>
    </w:p>
    <w:p w14:paraId="343606B3" w14:textId="1F58A278" w:rsidR="00D150AC" w:rsidRPr="004D7E98" w:rsidDel="004D7E98" w:rsidRDefault="00D150AC">
      <w:pPr>
        <w:pStyle w:val="ListParagraph"/>
        <w:numPr>
          <w:ilvl w:val="0"/>
          <w:numId w:val="2"/>
        </w:numPr>
        <w:rPr>
          <w:del w:id="778" w:author="dhruv senjaliya" w:date="2023-06-06T23:51:00Z"/>
          <w:b/>
          <w:bCs/>
          <w:sz w:val="20"/>
          <w:rPrChange w:id="779" w:author="dhruv senjaliya" w:date="2023-06-06T23:52:00Z">
            <w:rPr>
              <w:del w:id="780" w:author="dhruv senjaliya" w:date="2023-06-06T23:51:00Z"/>
              <w:sz w:val="20"/>
            </w:rPr>
          </w:rPrChange>
        </w:rPr>
        <w:pPrChange w:id="781" w:author="dhruv senjaliya" w:date="2023-06-06T23:51:00Z">
          <w:pPr>
            <w:pStyle w:val="BodyText"/>
          </w:pPr>
        </w:pPrChange>
      </w:pPr>
    </w:p>
    <w:p w14:paraId="17ABDD7E" w14:textId="19CE47CF" w:rsidR="00D150AC" w:rsidRPr="004D7E98" w:rsidDel="004D7E98" w:rsidRDefault="00D150AC">
      <w:pPr>
        <w:pStyle w:val="ListParagraph"/>
        <w:numPr>
          <w:ilvl w:val="0"/>
          <w:numId w:val="2"/>
        </w:numPr>
        <w:rPr>
          <w:del w:id="782" w:author="dhruv senjaliya" w:date="2023-06-06T23:51:00Z"/>
          <w:b/>
          <w:bCs/>
          <w:sz w:val="13"/>
          <w:rPrChange w:id="783" w:author="dhruv senjaliya" w:date="2023-06-06T23:52:00Z">
            <w:rPr>
              <w:del w:id="784" w:author="dhruv senjaliya" w:date="2023-06-06T23:51:00Z"/>
              <w:sz w:val="13"/>
            </w:rPr>
          </w:rPrChange>
        </w:rPr>
        <w:pPrChange w:id="785" w:author="dhruv senjaliya" w:date="2023-06-06T23:51:00Z">
          <w:pPr>
            <w:pStyle w:val="BodyText"/>
            <w:spacing w:before="4"/>
          </w:pPr>
        </w:pPrChange>
      </w:pPr>
    </w:p>
    <w:p w14:paraId="375CE3CB" w14:textId="0D7E83BF" w:rsidR="00D150AC" w:rsidRPr="004D7E98" w:rsidDel="004D7E98" w:rsidRDefault="00D150AC">
      <w:pPr>
        <w:pStyle w:val="ListParagraph"/>
        <w:numPr>
          <w:ilvl w:val="0"/>
          <w:numId w:val="2"/>
        </w:numPr>
        <w:rPr>
          <w:del w:id="786" w:author="dhruv senjaliya" w:date="2023-06-06T23:51:00Z"/>
          <w:b/>
          <w:bCs/>
          <w:rPrChange w:id="787" w:author="dhruv senjaliya" w:date="2023-06-06T23:52:00Z">
            <w:rPr>
              <w:del w:id="788" w:author="dhruv senjaliya" w:date="2023-06-06T23:51:00Z"/>
            </w:rPr>
          </w:rPrChange>
        </w:rPr>
        <w:pPrChange w:id="789" w:author="dhruv senjaliya" w:date="2023-06-06T23:51:00Z">
          <w:pPr>
            <w:pStyle w:val="BodyText"/>
          </w:pPr>
        </w:pPrChange>
      </w:pPr>
    </w:p>
    <w:p w14:paraId="019BC55B" w14:textId="278DFD76" w:rsidR="00D150AC" w:rsidRPr="004D7E98" w:rsidDel="004D7E98" w:rsidRDefault="00D150AC">
      <w:pPr>
        <w:pStyle w:val="ListParagraph"/>
        <w:numPr>
          <w:ilvl w:val="0"/>
          <w:numId w:val="2"/>
        </w:numPr>
        <w:rPr>
          <w:del w:id="790" w:author="dhruv senjaliya" w:date="2023-06-06T23:51:00Z"/>
          <w:b/>
          <w:bCs/>
          <w:sz w:val="13"/>
          <w:rPrChange w:id="791" w:author="dhruv senjaliya" w:date="2023-06-06T23:52:00Z">
            <w:rPr>
              <w:del w:id="792" w:author="dhruv senjaliya" w:date="2023-06-06T23:51:00Z"/>
              <w:sz w:val="13"/>
            </w:rPr>
          </w:rPrChange>
        </w:rPr>
        <w:pPrChange w:id="793" w:author="dhruv senjaliya" w:date="2023-06-06T23:51:00Z">
          <w:pPr>
            <w:pStyle w:val="BodyText"/>
            <w:spacing w:before="6"/>
          </w:pPr>
        </w:pPrChange>
      </w:pPr>
    </w:p>
    <w:p w14:paraId="4FEEE908" w14:textId="0CCE60AD" w:rsidR="00D150AC" w:rsidRPr="004D7E98" w:rsidDel="004D7E98" w:rsidRDefault="00D150AC">
      <w:pPr>
        <w:pStyle w:val="ListParagraph"/>
        <w:numPr>
          <w:ilvl w:val="0"/>
          <w:numId w:val="2"/>
        </w:numPr>
        <w:rPr>
          <w:del w:id="794" w:author="dhruv senjaliya" w:date="2023-06-06T23:51:00Z"/>
          <w:b/>
          <w:bCs/>
          <w:rPrChange w:id="795" w:author="dhruv senjaliya" w:date="2023-06-06T23:52:00Z">
            <w:rPr>
              <w:del w:id="796" w:author="dhruv senjaliya" w:date="2023-06-06T23:51:00Z"/>
            </w:rPr>
          </w:rPrChange>
        </w:rPr>
        <w:pPrChange w:id="797" w:author="dhruv senjaliya" w:date="2023-06-06T23:51:00Z">
          <w:pPr>
            <w:pStyle w:val="BodyText"/>
          </w:pPr>
        </w:pPrChange>
      </w:pPr>
    </w:p>
    <w:p w14:paraId="1B6EC1DC" w14:textId="2A9C5D40" w:rsidR="00D150AC" w:rsidRPr="004D7E98" w:rsidDel="004D7E98" w:rsidRDefault="00D150AC">
      <w:pPr>
        <w:pStyle w:val="ListParagraph"/>
        <w:numPr>
          <w:ilvl w:val="0"/>
          <w:numId w:val="2"/>
        </w:numPr>
        <w:rPr>
          <w:del w:id="798" w:author="dhruv senjaliya" w:date="2023-06-06T23:51:00Z"/>
          <w:b/>
          <w:bCs/>
          <w:sz w:val="13"/>
          <w:rPrChange w:id="799" w:author="dhruv senjaliya" w:date="2023-06-06T23:52:00Z">
            <w:rPr>
              <w:del w:id="800" w:author="dhruv senjaliya" w:date="2023-06-06T23:51:00Z"/>
              <w:sz w:val="13"/>
            </w:rPr>
          </w:rPrChange>
        </w:rPr>
        <w:pPrChange w:id="801" w:author="dhruv senjaliya" w:date="2023-06-06T23:51:00Z">
          <w:pPr>
            <w:pStyle w:val="BodyText"/>
            <w:spacing w:before="4"/>
          </w:pPr>
        </w:pPrChange>
      </w:pPr>
    </w:p>
    <w:p w14:paraId="030FCDB9" w14:textId="77777777" w:rsidR="00D150AC" w:rsidRPr="004D7E98" w:rsidDel="004D7E98" w:rsidRDefault="00D150AC">
      <w:pPr>
        <w:pStyle w:val="ListParagraph"/>
        <w:numPr>
          <w:ilvl w:val="0"/>
          <w:numId w:val="2"/>
        </w:numPr>
        <w:rPr>
          <w:del w:id="802" w:author="dhruv senjaliya" w:date="2023-06-06T23:51:00Z"/>
          <w:b/>
          <w:bCs/>
          <w:rPrChange w:id="803" w:author="dhruv senjaliya" w:date="2023-06-06T23:52:00Z">
            <w:rPr>
              <w:del w:id="804" w:author="dhruv senjaliya" w:date="2023-06-06T23:51:00Z"/>
            </w:rPr>
          </w:rPrChange>
        </w:rPr>
        <w:pPrChange w:id="805" w:author="dhruv senjaliya" w:date="2023-06-06T23:51:00Z">
          <w:pPr>
            <w:pStyle w:val="BodyText"/>
          </w:pPr>
        </w:pPrChange>
      </w:pPr>
    </w:p>
    <w:p w14:paraId="1053D98C" w14:textId="77777777" w:rsidR="00D150AC" w:rsidRPr="004D7E98" w:rsidRDefault="00000000">
      <w:pPr>
        <w:pStyle w:val="ListParagraph"/>
        <w:numPr>
          <w:ilvl w:val="0"/>
          <w:numId w:val="2"/>
        </w:numPr>
        <w:rPr>
          <w:b/>
          <w:bCs/>
          <w:sz w:val="24"/>
          <w:rPrChange w:id="806" w:author="dhruv senjaliya" w:date="2023-06-06T23:52:00Z">
            <w:rPr/>
          </w:rPrChange>
        </w:rPr>
        <w:pPrChange w:id="807" w:author="dhruv senjaliya" w:date="2023-06-06T23:51:00Z">
          <w:pPr>
            <w:pStyle w:val="ListParagraph"/>
            <w:numPr>
              <w:numId w:val="2"/>
            </w:numPr>
            <w:tabs>
              <w:tab w:val="left" w:pos="941"/>
            </w:tabs>
            <w:ind w:hanging="361"/>
          </w:pPr>
        </w:pPrChange>
      </w:pPr>
      <w:r w:rsidRPr="004D7E98">
        <w:rPr>
          <w:b/>
          <w:bCs/>
          <w:sz w:val="24"/>
          <w:rPrChange w:id="808" w:author="dhruv senjaliya" w:date="2023-06-06T23:52:00Z">
            <w:rPr/>
          </w:rPrChange>
        </w:rPr>
        <w:t>Explain</w:t>
      </w:r>
      <w:r w:rsidRPr="004D7E98">
        <w:rPr>
          <w:b/>
          <w:bCs/>
          <w:spacing w:val="-2"/>
          <w:sz w:val="24"/>
          <w:rPrChange w:id="809" w:author="dhruv senjaliya" w:date="2023-06-06T23:52:00Z">
            <w:rPr>
              <w:spacing w:val="-2"/>
            </w:rPr>
          </w:rPrChange>
        </w:rPr>
        <w:t xml:space="preserve"> </w:t>
      </w:r>
      <w:r w:rsidRPr="004D7E98">
        <w:rPr>
          <w:b/>
          <w:bCs/>
          <w:sz w:val="24"/>
          <w:rPrChange w:id="810" w:author="dhruv senjaliya" w:date="2023-06-06T23:52:00Z">
            <w:rPr/>
          </w:rPrChange>
        </w:rPr>
        <w:t>the</w:t>
      </w:r>
      <w:r w:rsidRPr="004D7E98">
        <w:rPr>
          <w:b/>
          <w:bCs/>
          <w:spacing w:val="-2"/>
          <w:sz w:val="24"/>
          <w:rPrChange w:id="811" w:author="dhruv senjaliya" w:date="2023-06-06T23:52:00Z">
            <w:rPr>
              <w:spacing w:val="-2"/>
            </w:rPr>
          </w:rPrChange>
        </w:rPr>
        <w:t xml:space="preserve"> </w:t>
      </w:r>
      <w:r w:rsidRPr="004D7E98">
        <w:rPr>
          <w:b/>
          <w:bCs/>
          <w:sz w:val="24"/>
          <w:rPrChange w:id="812" w:author="dhruv senjaliya" w:date="2023-06-06T23:52:00Z">
            <w:rPr/>
          </w:rPrChange>
        </w:rPr>
        <w:t>most</w:t>
      </w:r>
      <w:r w:rsidRPr="004D7E98">
        <w:rPr>
          <w:b/>
          <w:bCs/>
          <w:spacing w:val="-2"/>
          <w:sz w:val="24"/>
          <w:rPrChange w:id="813" w:author="dhruv senjaliya" w:date="2023-06-06T23:52:00Z">
            <w:rPr>
              <w:spacing w:val="-2"/>
            </w:rPr>
          </w:rPrChange>
        </w:rPr>
        <w:t xml:space="preserve"> </w:t>
      </w:r>
      <w:r w:rsidRPr="004D7E98">
        <w:rPr>
          <w:b/>
          <w:bCs/>
          <w:sz w:val="24"/>
          <w:rPrChange w:id="814" w:author="dhruv senjaliya" w:date="2023-06-06T23:52:00Z">
            <w:rPr/>
          </w:rPrChange>
        </w:rPr>
        <w:t>effective</w:t>
      </w:r>
      <w:r w:rsidRPr="004D7E98">
        <w:rPr>
          <w:b/>
          <w:bCs/>
          <w:spacing w:val="-3"/>
          <w:sz w:val="24"/>
          <w:rPrChange w:id="815" w:author="dhruv senjaliya" w:date="2023-06-06T23:52:00Z">
            <w:rPr>
              <w:spacing w:val="-3"/>
            </w:rPr>
          </w:rPrChange>
        </w:rPr>
        <w:t xml:space="preserve"> </w:t>
      </w:r>
      <w:r w:rsidRPr="004D7E98">
        <w:rPr>
          <w:b/>
          <w:bCs/>
          <w:sz w:val="24"/>
          <w:rPrChange w:id="816" w:author="dhruv senjaliya" w:date="2023-06-06T23:52:00Z">
            <w:rPr/>
          </w:rPrChange>
        </w:rPr>
        <w:t>possible</w:t>
      </w:r>
      <w:r w:rsidRPr="004D7E98">
        <w:rPr>
          <w:b/>
          <w:bCs/>
          <w:spacing w:val="-3"/>
          <w:sz w:val="24"/>
          <w:rPrChange w:id="817" w:author="dhruv senjaliya" w:date="2023-06-06T23:52:00Z">
            <w:rPr>
              <w:spacing w:val="-3"/>
            </w:rPr>
          </w:rPrChange>
        </w:rPr>
        <w:t xml:space="preserve"> </w:t>
      </w:r>
      <w:r w:rsidRPr="004D7E98">
        <w:rPr>
          <w:b/>
          <w:bCs/>
          <w:sz w:val="24"/>
          <w:rPrChange w:id="818" w:author="dhruv senjaliya" w:date="2023-06-06T23:52:00Z">
            <w:rPr/>
          </w:rPrChange>
        </w:rPr>
        <w:t>solution</w:t>
      </w:r>
      <w:r w:rsidRPr="004D7E98">
        <w:rPr>
          <w:b/>
          <w:bCs/>
          <w:spacing w:val="-1"/>
          <w:sz w:val="24"/>
          <w:rPrChange w:id="819" w:author="dhruv senjaliya" w:date="2023-06-06T23:52:00Z">
            <w:rPr>
              <w:spacing w:val="-1"/>
            </w:rPr>
          </w:rPrChange>
        </w:rPr>
        <w:t xml:space="preserve"> </w:t>
      </w:r>
      <w:r w:rsidRPr="004D7E98">
        <w:rPr>
          <w:b/>
          <w:bCs/>
          <w:sz w:val="24"/>
          <w:rPrChange w:id="820" w:author="dhruv senjaliya" w:date="2023-06-06T23:52:00Z">
            <w:rPr/>
          </w:rPrChange>
        </w:rPr>
        <w:t>proposed</w:t>
      </w:r>
      <w:r w:rsidRPr="004D7E98">
        <w:rPr>
          <w:b/>
          <w:bCs/>
          <w:spacing w:val="-1"/>
          <w:sz w:val="24"/>
          <w:rPrChange w:id="821" w:author="dhruv senjaliya" w:date="2023-06-06T23:52:00Z">
            <w:rPr>
              <w:spacing w:val="-1"/>
            </w:rPr>
          </w:rPrChange>
        </w:rPr>
        <w:t xml:space="preserve"> </w:t>
      </w:r>
      <w:r w:rsidRPr="004D7E98">
        <w:rPr>
          <w:b/>
          <w:bCs/>
          <w:sz w:val="24"/>
          <w:rPrChange w:id="822" w:author="dhruv senjaliya" w:date="2023-06-06T23:52:00Z">
            <w:rPr/>
          </w:rPrChange>
        </w:rPr>
        <w:t>for</w:t>
      </w:r>
      <w:r w:rsidRPr="004D7E98">
        <w:rPr>
          <w:b/>
          <w:bCs/>
          <w:spacing w:val="-4"/>
          <w:sz w:val="24"/>
          <w:rPrChange w:id="823" w:author="dhruv senjaliya" w:date="2023-06-06T23:52:00Z">
            <w:rPr>
              <w:spacing w:val="-4"/>
            </w:rPr>
          </w:rPrChange>
        </w:rPr>
        <w:t xml:space="preserve"> </w:t>
      </w:r>
      <w:r w:rsidRPr="004D7E98">
        <w:rPr>
          <w:b/>
          <w:bCs/>
          <w:sz w:val="24"/>
          <w:rPrChange w:id="824" w:author="dhruv senjaliya" w:date="2023-06-06T23:52:00Z">
            <w:rPr/>
          </w:rPrChange>
        </w:rPr>
        <w:t>the</w:t>
      </w:r>
      <w:r w:rsidRPr="004D7E98">
        <w:rPr>
          <w:b/>
          <w:bCs/>
          <w:spacing w:val="-2"/>
          <w:sz w:val="24"/>
          <w:rPrChange w:id="825" w:author="dhruv senjaliya" w:date="2023-06-06T23:52:00Z">
            <w:rPr>
              <w:spacing w:val="-2"/>
            </w:rPr>
          </w:rPrChange>
        </w:rPr>
        <w:t xml:space="preserve"> problem.</w:t>
      </w:r>
    </w:p>
    <w:p w14:paraId="7BCD9132" w14:textId="1BA19B12" w:rsidR="00D150AC" w:rsidRPr="004D7E98" w:rsidRDefault="004574D1">
      <w:pPr>
        <w:pStyle w:val="BodyText"/>
        <w:rPr>
          <w:sz w:val="25"/>
        </w:rPr>
      </w:pPr>
      <w:del w:id="826" w:author="dhruv senjaliya" w:date="2023-06-06T23:35:00Z">
        <w:r w:rsidRPr="004D7E98" w:rsidDel="00E16B92">
          <w:rPr>
            <w:noProof/>
          </w:rPr>
          <mc:AlternateContent>
            <mc:Choice Requires="wps">
              <w:drawing>
                <wp:anchor distT="0" distB="0" distL="0" distR="0" simplePos="0" relativeHeight="487614464" behindDoc="1" locked="0" layoutInCell="1" allowOverlap="1" wp14:anchorId="683577A0" wp14:editId="21C6C6A0">
                  <wp:simplePos x="0" y="0"/>
                  <wp:positionH relativeFrom="page">
                    <wp:posOffset>1371600</wp:posOffset>
                  </wp:positionH>
                  <wp:positionV relativeFrom="paragraph">
                    <wp:posOffset>198120</wp:posOffset>
                  </wp:positionV>
                  <wp:extent cx="5486400" cy="1270"/>
                  <wp:effectExtent l="0" t="0" r="0" b="0"/>
                  <wp:wrapTopAndBottom/>
                  <wp:docPr id="59" name="docshape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0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2F3EA6D" id="docshape54" o:spid="_x0000_s1026" style="position:absolute;margin-left:108pt;margin-top:15.6pt;width:6in;height:.1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+B9Th98AAAAKAQAADwAAAAAAAAAAAAAAAADxBAAAZHJzL2Rv&#10;d25yZXYueG1sUEsFBgAAAAAEAAQA8wAAAP0FAAAAAA==&#10;" path="m,l8640,e" filled="f" strokeweight=".48pt">
                  <v:path arrowok="t" o:connecttype="custom" o:connectlocs="0,0;5486400,0" o:connectangles="0,0"/>
                  <w10:wrap type="topAndBottom" anchorx="page"/>
                </v:shape>
              </w:pict>
            </mc:Fallback>
          </mc:AlternateContent>
        </w:r>
      </w:del>
    </w:p>
    <w:p w14:paraId="18482AFF" w14:textId="0ED5E538" w:rsidR="00D150AC" w:rsidRDefault="00E16B92">
      <w:pPr>
        <w:pStyle w:val="BodyText"/>
        <w:ind w:left="940"/>
        <w:rPr>
          <w:sz w:val="20"/>
        </w:rPr>
        <w:pPrChange w:id="827" w:author="dhruv senjaliya" w:date="2023-06-06T23:34:00Z">
          <w:pPr>
            <w:pStyle w:val="BodyText"/>
          </w:pPr>
        </w:pPrChange>
      </w:pPr>
      <w:r w:rsidRPr="00024F79"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663B1615" wp14:editId="7F442651">
                <wp:simplePos x="0" y="0"/>
                <wp:positionH relativeFrom="page">
                  <wp:posOffset>1341120</wp:posOffset>
                </wp:positionH>
                <wp:positionV relativeFrom="paragraph">
                  <wp:posOffset>185420</wp:posOffset>
                </wp:positionV>
                <wp:extent cx="5486400" cy="1270"/>
                <wp:effectExtent l="0" t="0" r="0" b="0"/>
                <wp:wrapTopAndBottom/>
                <wp:docPr id="58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67EFF" id="docshape55" o:spid="_x0000_s1026" style="position:absolute;margin-left:105.6pt;margin-top:14.6pt;width:6in;height:.1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ftoqwt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828" w:author="dhruv senjaliya" w:date="2023-06-06T23:34:00Z">
        <w:r w:rsidRPr="00024F79">
          <w:rPr>
            <w:rPrChange w:id="829" w:author="dhruv senjaliya" w:date="2023-06-11T23:16:00Z">
              <w:rPr>
                <w:sz w:val="20"/>
              </w:rPr>
            </w:rPrChange>
          </w:rPr>
          <w:t>The most effective possible solution for the problem of plant identification is to use a combination of image recognition technology and user input</w:t>
        </w:r>
        <w:r w:rsidRPr="00E16B92">
          <w:rPr>
            <w:sz w:val="20"/>
          </w:rPr>
          <w:t>.</w:t>
        </w:r>
      </w:ins>
    </w:p>
    <w:p w14:paraId="23A6279E" w14:textId="15F1E42A" w:rsidR="00D150AC" w:rsidRDefault="00E16B92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1BEC41B1" wp14:editId="3310F948">
                <wp:simplePos x="0" y="0"/>
                <wp:positionH relativeFrom="page">
                  <wp:posOffset>1363980</wp:posOffset>
                </wp:positionH>
                <wp:positionV relativeFrom="paragraph">
                  <wp:posOffset>41275</wp:posOffset>
                </wp:positionV>
                <wp:extent cx="5486400" cy="1270"/>
                <wp:effectExtent l="0" t="0" r="0" b="0"/>
                <wp:wrapTopAndBottom/>
                <wp:docPr id="55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181ED" id="docshape58" o:spid="_x0000_s1026" style="position:absolute;margin-left:107.4pt;margin-top:3.25pt;width:6in;height:.1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tGoEMN8AAAAI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384AADF8" w14:textId="0656B2AE" w:rsidR="00D150AC" w:rsidRDefault="00E16B9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1DA9F36C" wp14:editId="3BA474F6">
                <wp:simplePos x="0" y="0"/>
                <wp:positionH relativeFrom="page">
                  <wp:posOffset>1348105</wp:posOffset>
                </wp:positionH>
                <wp:positionV relativeFrom="paragraph">
                  <wp:posOffset>116840</wp:posOffset>
                </wp:positionV>
                <wp:extent cx="5487035" cy="1270"/>
                <wp:effectExtent l="0" t="0" r="0" b="0"/>
                <wp:wrapTopAndBottom/>
                <wp:docPr id="56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AA71D" id="docshape57" o:spid="_x0000_s1026" style="position:absolute;margin-left:106.15pt;margin-top:9.2pt;width:432.05pt;height:.1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</w:p>
    <w:p w14:paraId="2400C735" w14:textId="5CB2D671" w:rsidR="00D150AC" w:rsidRDefault="004574D1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03CAFF1F" wp14:editId="45F6F435">
                <wp:simplePos x="0" y="0"/>
                <wp:positionH relativeFrom="page">
                  <wp:posOffset>1371600</wp:posOffset>
                </wp:positionH>
                <wp:positionV relativeFrom="paragraph">
                  <wp:posOffset>113030</wp:posOffset>
                </wp:positionV>
                <wp:extent cx="5486400" cy="1270"/>
                <wp:effectExtent l="0" t="0" r="0" b="0"/>
                <wp:wrapTopAndBottom/>
                <wp:docPr id="57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33432" id="docshape56" o:spid="_x0000_s1026" style="position:absolute;margin-left:108pt;margin-top:8.9pt;width:6in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A5stnL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4CE6F400" w14:textId="212C9313" w:rsidR="00D150AC" w:rsidRPr="00024F79" w:rsidDel="00024F79" w:rsidRDefault="00D150AC">
      <w:pPr>
        <w:pStyle w:val="ListParagraph"/>
        <w:numPr>
          <w:ilvl w:val="0"/>
          <w:numId w:val="2"/>
        </w:numPr>
        <w:rPr>
          <w:del w:id="830" w:author="dhruv senjaliya" w:date="2023-06-11T23:17:00Z"/>
          <w:sz w:val="24"/>
          <w:rPrChange w:id="831" w:author="dhruv senjaliya" w:date="2023-06-11T23:17:00Z">
            <w:rPr>
              <w:del w:id="832" w:author="dhruv senjaliya" w:date="2023-06-11T23:17:00Z"/>
              <w:sz w:val="20"/>
            </w:rPr>
          </w:rPrChange>
        </w:rPr>
        <w:pPrChange w:id="833" w:author="dhruv senjaliya" w:date="2023-06-11T23:17:00Z">
          <w:pPr>
            <w:pStyle w:val="BodyText"/>
          </w:pPr>
        </w:pPrChange>
      </w:pPr>
    </w:p>
    <w:p w14:paraId="532B833C" w14:textId="586B2A67" w:rsidR="00D150AC" w:rsidRPr="00024F79" w:rsidDel="004D7E98" w:rsidRDefault="00D150AC">
      <w:pPr>
        <w:pStyle w:val="ListParagraph"/>
        <w:numPr>
          <w:ilvl w:val="0"/>
          <w:numId w:val="2"/>
        </w:numPr>
        <w:rPr>
          <w:del w:id="834" w:author="dhruv senjaliya" w:date="2023-06-06T23:53:00Z"/>
        </w:rPr>
        <w:pPrChange w:id="835" w:author="dhruv senjaliya" w:date="2023-06-11T23:17:00Z">
          <w:pPr>
            <w:pStyle w:val="BodyText"/>
            <w:spacing w:before="6"/>
          </w:pPr>
        </w:pPrChange>
      </w:pPr>
    </w:p>
    <w:p w14:paraId="47566977" w14:textId="5667F980" w:rsidR="00D150AC" w:rsidRPr="00024F79" w:rsidDel="004D7E98" w:rsidRDefault="00D150AC">
      <w:pPr>
        <w:pStyle w:val="ListParagraph"/>
        <w:numPr>
          <w:ilvl w:val="0"/>
          <w:numId w:val="2"/>
        </w:numPr>
        <w:rPr>
          <w:del w:id="836" w:author="dhruv senjaliya" w:date="2023-06-06T23:53:00Z"/>
          <w:sz w:val="24"/>
          <w:rPrChange w:id="837" w:author="dhruv senjaliya" w:date="2023-06-11T23:17:00Z">
            <w:rPr>
              <w:del w:id="838" w:author="dhruv senjaliya" w:date="2023-06-06T23:53:00Z"/>
              <w:sz w:val="20"/>
            </w:rPr>
          </w:rPrChange>
        </w:rPr>
        <w:pPrChange w:id="839" w:author="dhruv senjaliya" w:date="2023-06-11T23:17:00Z">
          <w:pPr>
            <w:pStyle w:val="BodyText"/>
          </w:pPr>
        </w:pPrChange>
      </w:pPr>
    </w:p>
    <w:p w14:paraId="5918DDCF" w14:textId="5480B5F4" w:rsidR="00D150AC" w:rsidRPr="00024F79" w:rsidDel="004D7E98" w:rsidRDefault="00D150AC">
      <w:pPr>
        <w:pStyle w:val="ListParagraph"/>
        <w:numPr>
          <w:ilvl w:val="0"/>
          <w:numId w:val="2"/>
        </w:numPr>
        <w:rPr>
          <w:del w:id="840" w:author="dhruv senjaliya" w:date="2023-06-06T23:53:00Z"/>
        </w:rPr>
        <w:pPrChange w:id="841" w:author="dhruv senjaliya" w:date="2023-06-11T23:17:00Z">
          <w:pPr>
            <w:pStyle w:val="BodyText"/>
            <w:spacing w:before="4"/>
          </w:pPr>
        </w:pPrChange>
      </w:pPr>
    </w:p>
    <w:p w14:paraId="2A023766" w14:textId="77777777" w:rsidR="00D150AC" w:rsidRPr="00024F79" w:rsidDel="004D7E98" w:rsidRDefault="00D150AC">
      <w:pPr>
        <w:pStyle w:val="ListParagraph"/>
        <w:numPr>
          <w:ilvl w:val="0"/>
          <w:numId w:val="2"/>
        </w:numPr>
        <w:rPr>
          <w:del w:id="842" w:author="dhruv senjaliya" w:date="2023-06-06T23:53:00Z"/>
          <w:sz w:val="24"/>
          <w:rPrChange w:id="843" w:author="dhruv senjaliya" w:date="2023-06-11T23:17:00Z">
            <w:rPr>
              <w:del w:id="844" w:author="dhruv senjaliya" w:date="2023-06-06T23:53:00Z"/>
              <w:sz w:val="20"/>
            </w:rPr>
          </w:rPrChange>
        </w:rPr>
        <w:pPrChange w:id="845" w:author="dhruv senjaliya" w:date="2023-06-11T23:17:00Z">
          <w:pPr>
            <w:pStyle w:val="BodyText"/>
          </w:pPr>
        </w:pPrChange>
      </w:pPr>
    </w:p>
    <w:p w14:paraId="32141ECB" w14:textId="77777777" w:rsidR="00D150AC" w:rsidRPr="00024F79" w:rsidRDefault="0000000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rPrChange w:id="846" w:author="dhruv senjaliya" w:date="2023-06-11T23:17:00Z">
            <w:rPr>
              <w:sz w:val="24"/>
            </w:rPr>
          </w:rPrChange>
        </w:rPr>
        <w:pPrChange w:id="847" w:author="dhruv senjaliya" w:date="2023-06-11T23:17:00Z">
          <w:pPr>
            <w:pStyle w:val="ListParagraph"/>
            <w:numPr>
              <w:numId w:val="2"/>
            </w:numPr>
            <w:tabs>
              <w:tab w:val="left" w:pos="941"/>
            </w:tabs>
            <w:spacing w:line="276" w:lineRule="auto"/>
            <w:ind w:right="1026"/>
          </w:pPr>
        </w:pPrChange>
      </w:pPr>
      <w:r w:rsidRPr="00024F79">
        <w:rPr>
          <w:b/>
          <w:bCs/>
          <w:sz w:val="24"/>
          <w:szCs w:val="24"/>
          <w:rPrChange w:id="848" w:author="dhruv senjaliya" w:date="2023-06-11T23:17:00Z">
            <w:rPr>
              <w:sz w:val="24"/>
            </w:rPr>
          </w:rPrChange>
        </w:rPr>
        <w:t>Explain</w:t>
      </w:r>
      <w:r w:rsidRPr="00024F79">
        <w:rPr>
          <w:b/>
          <w:bCs/>
          <w:spacing w:val="-5"/>
          <w:sz w:val="24"/>
          <w:szCs w:val="24"/>
          <w:rPrChange w:id="849" w:author="dhruv senjaliya" w:date="2023-06-11T23:17:00Z">
            <w:rPr>
              <w:spacing w:val="-5"/>
              <w:sz w:val="24"/>
            </w:rPr>
          </w:rPrChange>
        </w:rPr>
        <w:t xml:space="preserve"> </w:t>
      </w:r>
      <w:r w:rsidRPr="00024F79">
        <w:rPr>
          <w:b/>
          <w:bCs/>
          <w:sz w:val="24"/>
          <w:szCs w:val="24"/>
          <w:rPrChange w:id="850" w:author="dhruv senjaliya" w:date="2023-06-11T23:17:00Z">
            <w:rPr>
              <w:sz w:val="24"/>
            </w:rPr>
          </w:rPrChange>
        </w:rPr>
        <w:t>the</w:t>
      </w:r>
      <w:r w:rsidRPr="00024F79">
        <w:rPr>
          <w:b/>
          <w:bCs/>
          <w:spacing w:val="-5"/>
          <w:sz w:val="24"/>
          <w:szCs w:val="24"/>
          <w:rPrChange w:id="851" w:author="dhruv senjaliya" w:date="2023-06-11T23:17:00Z">
            <w:rPr>
              <w:spacing w:val="-5"/>
              <w:sz w:val="24"/>
            </w:rPr>
          </w:rPrChange>
        </w:rPr>
        <w:t xml:space="preserve"> </w:t>
      </w:r>
      <w:r w:rsidRPr="00024F79">
        <w:rPr>
          <w:b/>
          <w:bCs/>
          <w:sz w:val="24"/>
          <w:szCs w:val="24"/>
          <w:rPrChange w:id="852" w:author="dhruv senjaliya" w:date="2023-06-11T23:17:00Z">
            <w:rPr>
              <w:sz w:val="24"/>
            </w:rPr>
          </w:rPrChange>
        </w:rPr>
        <w:t>features,</w:t>
      </w:r>
      <w:r w:rsidRPr="00024F79">
        <w:rPr>
          <w:b/>
          <w:bCs/>
          <w:spacing w:val="-5"/>
          <w:sz w:val="24"/>
          <w:szCs w:val="24"/>
          <w:rPrChange w:id="853" w:author="dhruv senjaliya" w:date="2023-06-11T23:17:00Z">
            <w:rPr>
              <w:spacing w:val="-5"/>
              <w:sz w:val="24"/>
            </w:rPr>
          </w:rPrChange>
        </w:rPr>
        <w:t xml:space="preserve"> </w:t>
      </w:r>
      <w:r w:rsidRPr="00024F79">
        <w:rPr>
          <w:b/>
          <w:bCs/>
          <w:sz w:val="24"/>
          <w:szCs w:val="24"/>
          <w:rPrChange w:id="854" w:author="dhruv senjaliya" w:date="2023-06-11T23:17:00Z">
            <w:rPr>
              <w:sz w:val="24"/>
            </w:rPr>
          </w:rPrChange>
        </w:rPr>
        <w:t>functions</w:t>
      </w:r>
      <w:r w:rsidRPr="00024F79">
        <w:rPr>
          <w:b/>
          <w:bCs/>
          <w:spacing w:val="-5"/>
          <w:sz w:val="24"/>
          <w:szCs w:val="24"/>
          <w:rPrChange w:id="855" w:author="dhruv senjaliya" w:date="2023-06-11T23:17:00Z">
            <w:rPr>
              <w:spacing w:val="-5"/>
              <w:sz w:val="24"/>
            </w:rPr>
          </w:rPrChange>
        </w:rPr>
        <w:t xml:space="preserve"> </w:t>
      </w:r>
      <w:r w:rsidRPr="00024F79">
        <w:rPr>
          <w:b/>
          <w:bCs/>
          <w:sz w:val="24"/>
          <w:szCs w:val="24"/>
          <w:rPrChange w:id="856" w:author="dhruv senjaliya" w:date="2023-06-11T23:17:00Z">
            <w:rPr>
              <w:sz w:val="24"/>
            </w:rPr>
          </w:rPrChange>
        </w:rPr>
        <w:t>and</w:t>
      </w:r>
      <w:r w:rsidRPr="00024F79">
        <w:rPr>
          <w:b/>
          <w:bCs/>
          <w:spacing w:val="-5"/>
          <w:sz w:val="24"/>
          <w:szCs w:val="24"/>
          <w:rPrChange w:id="857" w:author="dhruv senjaliya" w:date="2023-06-11T23:17:00Z">
            <w:rPr>
              <w:spacing w:val="-5"/>
              <w:sz w:val="24"/>
            </w:rPr>
          </w:rPrChange>
        </w:rPr>
        <w:t xml:space="preserve"> </w:t>
      </w:r>
      <w:r w:rsidRPr="00024F79">
        <w:rPr>
          <w:b/>
          <w:bCs/>
          <w:sz w:val="24"/>
          <w:szCs w:val="24"/>
          <w:rPrChange w:id="858" w:author="dhruv senjaliya" w:date="2023-06-11T23:17:00Z">
            <w:rPr>
              <w:sz w:val="24"/>
            </w:rPr>
          </w:rPrChange>
        </w:rPr>
        <w:t>working</w:t>
      </w:r>
      <w:r w:rsidRPr="00024F79">
        <w:rPr>
          <w:b/>
          <w:bCs/>
          <w:spacing w:val="-7"/>
          <w:sz w:val="24"/>
          <w:szCs w:val="24"/>
          <w:rPrChange w:id="859" w:author="dhruv senjaliya" w:date="2023-06-11T23:17:00Z">
            <w:rPr>
              <w:spacing w:val="-7"/>
              <w:sz w:val="24"/>
            </w:rPr>
          </w:rPrChange>
        </w:rPr>
        <w:t xml:space="preserve"> </w:t>
      </w:r>
      <w:r w:rsidRPr="00024F79">
        <w:rPr>
          <w:b/>
          <w:bCs/>
          <w:sz w:val="24"/>
          <w:szCs w:val="24"/>
          <w:rPrChange w:id="860" w:author="dhruv senjaliya" w:date="2023-06-11T23:17:00Z">
            <w:rPr>
              <w:sz w:val="24"/>
            </w:rPr>
          </w:rPrChange>
        </w:rPr>
        <w:t>principles/technology/pattern</w:t>
      </w:r>
      <w:r w:rsidRPr="00024F79">
        <w:rPr>
          <w:b/>
          <w:bCs/>
          <w:spacing w:val="-3"/>
          <w:sz w:val="24"/>
          <w:szCs w:val="24"/>
          <w:rPrChange w:id="861" w:author="dhruv senjaliya" w:date="2023-06-11T23:17:00Z">
            <w:rPr>
              <w:spacing w:val="-3"/>
              <w:sz w:val="24"/>
            </w:rPr>
          </w:rPrChange>
        </w:rPr>
        <w:t xml:space="preserve"> </w:t>
      </w:r>
      <w:r w:rsidRPr="00024F79">
        <w:rPr>
          <w:b/>
          <w:bCs/>
          <w:sz w:val="24"/>
          <w:szCs w:val="24"/>
          <w:rPrChange w:id="862" w:author="dhruv senjaliya" w:date="2023-06-11T23:17:00Z">
            <w:rPr>
              <w:sz w:val="24"/>
            </w:rPr>
          </w:rPrChange>
        </w:rPr>
        <w:t>of</w:t>
      </w:r>
      <w:r w:rsidRPr="00024F79">
        <w:rPr>
          <w:b/>
          <w:bCs/>
          <w:spacing w:val="-4"/>
          <w:sz w:val="24"/>
          <w:szCs w:val="24"/>
          <w:rPrChange w:id="863" w:author="dhruv senjaliya" w:date="2023-06-11T23:17:00Z">
            <w:rPr>
              <w:spacing w:val="-4"/>
              <w:sz w:val="24"/>
            </w:rPr>
          </w:rPrChange>
        </w:rPr>
        <w:t xml:space="preserve"> </w:t>
      </w:r>
      <w:r w:rsidRPr="00024F79">
        <w:rPr>
          <w:b/>
          <w:bCs/>
          <w:sz w:val="24"/>
          <w:szCs w:val="24"/>
          <w:rPrChange w:id="864" w:author="dhruv senjaliya" w:date="2023-06-11T23:17:00Z">
            <w:rPr>
              <w:sz w:val="24"/>
            </w:rPr>
          </w:rPrChange>
        </w:rPr>
        <w:t>your proposed solution.</w:t>
      </w:r>
    </w:p>
    <w:p w14:paraId="48EE2A50" w14:textId="71037F26" w:rsidR="00D150AC" w:rsidRPr="004D7E98" w:rsidRDefault="00D150AC">
      <w:pPr>
        <w:pStyle w:val="BodyText"/>
        <w:spacing w:before="5"/>
        <w:rPr>
          <w:b/>
          <w:bCs/>
          <w:sz w:val="21"/>
          <w:rPrChange w:id="865" w:author="dhruv senjaliya" w:date="2023-06-06T23:53:00Z">
            <w:rPr>
              <w:sz w:val="21"/>
            </w:rPr>
          </w:rPrChange>
        </w:rPr>
      </w:pPr>
    </w:p>
    <w:p w14:paraId="7FD9674D" w14:textId="77777777" w:rsidR="00D77A04" w:rsidRPr="00024F79" w:rsidRDefault="00D77A04" w:rsidP="00D77A04">
      <w:pPr>
        <w:pStyle w:val="BodyText"/>
        <w:ind w:left="940"/>
        <w:rPr>
          <w:ins w:id="866" w:author="dhruv senjaliya" w:date="2023-06-06T23:45:00Z"/>
          <w:rPrChange w:id="867" w:author="dhruv senjaliya" w:date="2023-06-11T23:18:00Z">
            <w:rPr>
              <w:ins w:id="868" w:author="dhruv senjaliya" w:date="2023-06-06T23:45:00Z"/>
              <w:sz w:val="20"/>
            </w:rPr>
          </w:rPrChange>
        </w:rPr>
      </w:pPr>
      <w:r w:rsidRPr="00024F79"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21DB07C9" wp14:editId="13962C1D">
                <wp:simplePos x="0" y="0"/>
                <wp:positionH relativeFrom="page">
                  <wp:posOffset>1363980</wp:posOffset>
                </wp:positionH>
                <wp:positionV relativeFrom="paragraph">
                  <wp:posOffset>408940</wp:posOffset>
                </wp:positionV>
                <wp:extent cx="5486400" cy="1270"/>
                <wp:effectExtent l="0" t="0" r="0" b="0"/>
                <wp:wrapTopAndBottom/>
                <wp:docPr id="53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46D10" id="docshape60" o:spid="_x0000_s1026" style="position:absolute;margin-left:107.4pt;margin-top:32.2pt;width:6in;height:.1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OqHiuj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 w:rsidRPr="00024F79"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51A0D367" wp14:editId="2F174D99">
                <wp:simplePos x="0" y="0"/>
                <wp:positionH relativeFrom="page">
                  <wp:posOffset>1333500</wp:posOffset>
                </wp:positionH>
                <wp:positionV relativeFrom="paragraph">
                  <wp:posOffset>201930</wp:posOffset>
                </wp:positionV>
                <wp:extent cx="5486400" cy="1270"/>
                <wp:effectExtent l="0" t="0" r="0" b="0"/>
                <wp:wrapTopAndBottom/>
                <wp:docPr id="54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542B4" id="docshape59" o:spid="_x0000_s1026" style="position:absolute;margin-left:105pt;margin-top:15.9pt;width:6in;height:.1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JG9DEb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869" w:author="dhruv senjaliya" w:date="2023-06-06T23:44:00Z">
        <w:r w:rsidRPr="00024F79">
          <w:rPr>
            <w:rPrChange w:id="870" w:author="dhruv senjaliya" w:date="2023-06-11T23:18:00Z">
              <w:rPr>
                <w:sz w:val="20"/>
              </w:rPr>
            </w:rPrChange>
          </w:rPr>
          <w:t>The proposed solution for plant identification involves a combination of image recognition technology and user input. Here is how it would work:</w:t>
        </w:r>
      </w:ins>
    </w:p>
    <w:p w14:paraId="017CEDDC" w14:textId="35BD8988" w:rsidR="00D77A04" w:rsidRPr="00024F79" w:rsidRDefault="00D77A04" w:rsidP="00D77A04">
      <w:pPr>
        <w:pStyle w:val="BodyText"/>
        <w:ind w:left="940"/>
        <w:rPr>
          <w:ins w:id="871" w:author="dhruv senjaliya" w:date="2023-06-06T23:44:00Z"/>
          <w:rPrChange w:id="872" w:author="dhruv senjaliya" w:date="2023-06-11T23:18:00Z">
            <w:rPr>
              <w:ins w:id="873" w:author="dhruv senjaliya" w:date="2023-06-06T23:44:00Z"/>
              <w:sz w:val="20"/>
            </w:rPr>
          </w:rPrChange>
        </w:rPr>
      </w:pPr>
      <w:ins w:id="874" w:author="dhruv senjaliya" w:date="2023-06-06T23:44:00Z">
        <w:r w:rsidRPr="00024F79">
          <w:rPr>
            <w:rPrChange w:id="875" w:author="dhruv senjaliya" w:date="2023-06-11T23:18:00Z">
              <w:rPr>
                <w:sz w:val="20"/>
              </w:rPr>
            </w:rPrChange>
          </w:rPr>
          <w:t>1. User takes a photo of their plant and uploads it to the app.</w:t>
        </w:r>
      </w:ins>
    </w:p>
    <w:p w14:paraId="73DA0D5C" w14:textId="72D5660C" w:rsidR="00D150AC" w:rsidRPr="00024F79" w:rsidRDefault="00024F79">
      <w:pPr>
        <w:pStyle w:val="BodyText"/>
        <w:ind w:left="940"/>
        <w:rPr>
          <w:rPrChange w:id="876" w:author="dhruv senjaliya" w:date="2023-06-11T23:20:00Z">
            <w:rPr>
              <w:sz w:val="20"/>
            </w:rPr>
          </w:rPrChange>
        </w:rPr>
        <w:pPrChange w:id="877" w:author="dhruv senjaliya" w:date="2023-06-11T23:22:00Z">
          <w:pPr>
            <w:pStyle w:val="BodyText"/>
          </w:pPr>
        </w:pPrChange>
      </w:pPr>
      <w:ins w:id="878" w:author="dhruv senjaliya" w:date="2023-06-11T23:19:00Z">
        <w:r w:rsidRPr="00A840DF">
          <w:rPr>
            <w:noProof/>
          </w:rPr>
          <mc:AlternateContent>
            <mc:Choice Requires="wps">
              <w:drawing>
                <wp:anchor distT="0" distB="0" distL="0" distR="0" simplePos="0" relativeHeight="487673344" behindDoc="1" locked="0" layoutInCell="1" allowOverlap="1" wp14:anchorId="022A5961" wp14:editId="03B44CE7">
                  <wp:simplePos x="0" y="0"/>
                  <wp:positionH relativeFrom="page">
                    <wp:posOffset>1360170</wp:posOffset>
                  </wp:positionH>
                  <wp:positionV relativeFrom="paragraph">
                    <wp:posOffset>278765</wp:posOffset>
                  </wp:positionV>
                  <wp:extent cx="5487670" cy="1270"/>
                  <wp:effectExtent l="0" t="0" r="0" b="0"/>
                  <wp:wrapTopAndBottom/>
                  <wp:docPr id="1225734096" name="docshape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67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2"/>
                              <a:gd name="T2" fmla="+- 0 10802 2160"/>
                              <a:gd name="T3" fmla="*/ T2 w 86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2">
                                <a:moveTo>
                                  <a:pt x="0" y="0"/>
                                </a:moveTo>
                                <a:lnTo>
                                  <a:pt x="864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47BFBDB" id="docshape50" o:spid="_x0000_s1026" style="position:absolute;margin-left:107.1pt;margin-top:21.95pt;width:432.1pt;height:.1pt;z-index:-15643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" path="m,l8642,e" filled="f" strokeweight=".48pt">
                  <v:path arrowok="t" o:connecttype="custom" o:connectlocs="0,0;5487670,0" o:connectangles="0,0"/>
                  <w10:wrap type="topAndBottom" anchorx="page"/>
                </v:shape>
              </w:pict>
            </mc:Fallback>
          </mc:AlternateContent>
        </w:r>
      </w:ins>
      <w:r w:rsidR="00D77A04" w:rsidRPr="00024F79"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6AC67D0A" wp14:editId="50256EEE">
                <wp:simplePos x="0" y="0"/>
                <wp:positionH relativeFrom="page">
                  <wp:posOffset>1372235</wp:posOffset>
                </wp:positionH>
                <wp:positionV relativeFrom="paragraph">
                  <wp:posOffset>41910</wp:posOffset>
                </wp:positionV>
                <wp:extent cx="5486400" cy="1270"/>
                <wp:effectExtent l="0" t="0" r="0" b="0"/>
                <wp:wrapTopAndBottom/>
                <wp:docPr id="52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EB4FD" id="docshape61" o:spid="_x0000_s1026" style="position:absolute;margin-left:108.05pt;margin-top:3.3pt;width:6in;height:.1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879" w:author="dhruv senjaliya" w:date="2023-06-06T23:44:00Z">
        <w:r w:rsidR="00D77A04" w:rsidRPr="00024F79">
          <w:rPr>
            <w:rPrChange w:id="880" w:author="dhruv senjaliya" w:date="2023-06-11T23:18:00Z">
              <w:rPr>
                <w:sz w:val="20"/>
              </w:rPr>
            </w:rPrChange>
          </w:rPr>
          <w:t xml:space="preserve">2. The app uses image recognition technology to identify the plant species based on the </w:t>
        </w:r>
      </w:ins>
      <w:ins w:id="881" w:author="dhruv senjaliya" w:date="2023-06-11T23:22:00Z">
        <w:r>
          <w:t xml:space="preserve">       </w:t>
        </w:r>
      </w:ins>
      <w:ins w:id="882" w:author="dhruv senjaliya" w:date="2023-06-06T23:44:00Z">
        <w:r w:rsidR="00D77A04" w:rsidRPr="00024F79">
          <w:rPr>
            <w:rPrChange w:id="883" w:author="dhruv senjaliya" w:date="2023-06-11T23:18:00Z">
              <w:rPr>
                <w:sz w:val="20"/>
              </w:rPr>
            </w:rPrChange>
          </w:rPr>
          <w:t>photo.</w:t>
        </w:r>
      </w:ins>
      <w:del w:id="884" w:author="dhruv senjaliya" w:date="2023-06-11T23:21:00Z">
        <w:r w:rsidR="00D77A04" w:rsidRPr="00024F79" w:rsidDel="00024F79">
          <w:rPr>
            <w:noProof/>
          </w:rPr>
          <mc:AlternateContent>
            <mc:Choice Requires="wps">
              <w:drawing>
                <wp:anchor distT="0" distB="0" distL="0" distR="0" simplePos="0" relativeHeight="487618560" behindDoc="1" locked="0" layoutInCell="1" allowOverlap="1" wp14:anchorId="5BB7CC5C" wp14:editId="7264BA26">
                  <wp:simplePos x="0" y="0"/>
                  <wp:positionH relativeFrom="page">
                    <wp:posOffset>1363345</wp:posOffset>
                  </wp:positionH>
                  <wp:positionV relativeFrom="paragraph">
                    <wp:posOffset>25400</wp:posOffset>
                  </wp:positionV>
                  <wp:extent cx="5487035" cy="1270"/>
                  <wp:effectExtent l="0" t="0" r="0" b="0"/>
                  <wp:wrapTopAndBottom/>
                  <wp:docPr id="51" name="docshape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035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1"/>
                              <a:gd name="T2" fmla="+- 0 10801 2160"/>
                              <a:gd name="T3" fmla="*/ T2 w 86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1">
                                <a:moveTo>
                                  <a:pt x="0" y="0"/>
                                </a:moveTo>
                                <a:lnTo>
                                  <a:pt x="86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45460BD" id="docshape62" o:spid="_x0000_s1026" style="position:absolute;margin-left:107.35pt;margin-top:2pt;width:432.05pt;height:.1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" path="m,l8641,e" filled="f" strokeweight=".48pt">
                  <v:path arrowok="t" o:connecttype="custom" o:connectlocs="0,0;5487035,0" o:connectangles="0,0"/>
                  <w10:wrap type="topAndBottom" anchorx="page"/>
                </v:shape>
              </w:pict>
            </mc:Fallback>
          </mc:AlternateContent>
        </w:r>
      </w:del>
    </w:p>
    <w:p w14:paraId="0F3F7B82" w14:textId="30BCCDDD" w:rsidR="00D150AC" w:rsidRPr="00024F79" w:rsidDel="00024F79" w:rsidRDefault="00024F79">
      <w:pPr>
        <w:pStyle w:val="BodyText"/>
        <w:spacing w:before="6"/>
        <w:rPr>
          <w:del w:id="885" w:author="dhruv senjaliya" w:date="2023-06-11T23:21:00Z"/>
          <w:rPrChange w:id="886" w:author="dhruv senjaliya" w:date="2023-06-11T23:20:00Z">
            <w:rPr>
              <w:del w:id="887" w:author="dhruv senjaliya" w:date="2023-06-11T23:21:00Z"/>
              <w:sz w:val="13"/>
            </w:rPr>
          </w:rPrChange>
        </w:rPr>
      </w:pPr>
      <w:ins w:id="888" w:author="dhruv senjaliya" w:date="2023-06-11T23:21:00Z">
        <w:r w:rsidRPr="00024F79">
          <w:rPr>
            <w:noProof/>
          </w:rPr>
          <mc:AlternateContent>
            <mc:Choice Requires="wps">
              <w:drawing>
                <wp:anchor distT="0" distB="0" distL="0" distR="0" simplePos="0" relativeHeight="487677440" behindDoc="1" locked="0" layoutInCell="1" allowOverlap="1" wp14:anchorId="56326AD5" wp14:editId="58A21289">
                  <wp:simplePos x="0" y="0"/>
                  <wp:positionH relativeFrom="page">
                    <wp:posOffset>1345565</wp:posOffset>
                  </wp:positionH>
                  <wp:positionV relativeFrom="paragraph">
                    <wp:posOffset>45085</wp:posOffset>
                  </wp:positionV>
                  <wp:extent cx="5487035" cy="1270"/>
                  <wp:effectExtent l="0" t="0" r="0" b="0"/>
                  <wp:wrapTopAndBottom/>
                  <wp:docPr id="2046670745" name="docshape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035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1"/>
                              <a:gd name="T2" fmla="+- 0 10801 2160"/>
                              <a:gd name="T3" fmla="*/ T2 w 86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1">
                                <a:moveTo>
                                  <a:pt x="0" y="0"/>
                                </a:moveTo>
                                <a:lnTo>
                                  <a:pt x="86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7277F4D" id="docshape62" o:spid="_x0000_s1026" style="position:absolute;margin-left:105.95pt;margin-top:3.55pt;width:432.05pt;height:.1pt;z-index:-15639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" path="m,l8641,e" filled="f" strokeweight=".48pt">
                  <v:path arrowok="t" o:connecttype="custom" o:connectlocs="0,0;5487035,0" o:connectangles="0,0"/>
                  <w10:wrap type="topAndBottom" anchorx="page"/>
                </v:shape>
              </w:pict>
            </mc:Fallback>
          </mc:AlternateContent>
        </w:r>
      </w:ins>
    </w:p>
    <w:p w14:paraId="1171F216" w14:textId="4C1E450F" w:rsidR="00D150AC" w:rsidRPr="00024F79" w:rsidDel="00024F79" w:rsidRDefault="00D150AC">
      <w:pPr>
        <w:pStyle w:val="BodyText"/>
        <w:rPr>
          <w:del w:id="889" w:author="dhruv senjaliya" w:date="2023-06-11T23:21:00Z"/>
          <w:rPrChange w:id="890" w:author="dhruv senjaliya" w:date="2023-06-11T23:20:00Z">
            <w:rPr>
              <w:del w:id="891" w:author="dhruv senjaliya" w:date="2023-06-11T23:21:00Z"/>
              <w:sz w:val="20"/>
            </w:rPr>
          </w:rPrChange>
        </w:rPr>
      </w:pPr>
    </w:p>
    <w:p w14:paraId="5B60F0E2" w14:textId="64839F43" w:rsidR="00D150AC" w:rsidDel="00024F79" w:rsidRDefault="00D150AC">
      <w:pPr>
        <w:pStyle w:val="BodyText"/>
        <w:spacing w:before="4"/>
        <w:rPr>
          <w:del w:id="892" w:author="dhruv senjaliya" w:date="2023-06-11T23:21:00Z"/>
          <w:sz w:val="13"/>
        </w:rPr>
      </w:pPr>
    </w:p>
    <w:p w14:paraId="31060577" w14:textId="4C3ED4AE" w:rsidR="00D150AC" w:rsidDel="00024F79" w:rsidRDefault="00D150AC">
      <w:pPr>
        <w:pStyle w:val="BodyText"/>
        <w:rPr>
          <w:del w:id="893" w:author="dhruv senjaliya" w:date="2023-06-11T23:21:00Z"/>
          <w:sz w:val="20"/>
        </w:rPr>
      </w:pPr>
    </w:p>
    <w:p w14:paraId="4F0C6745" w14:textId="5B12D150" w:rsidR="00D150AC" w:rsidDel="00024F79" w:rsidRDefault="00D150AC">
      <w:pPr>
        <w:pStyle w:val="BodyText"/>
        <w:spacing w:before="6"/>
        <w:rPr>
          <w:del w:id="894" w:author="dhruv senjaliya" w:date="2023-06-11T23:21:00Z"/>
          <w:sz w:val="13"/>
        </w:rPr>
      </w:pPr>
    </w:p>
    <w:p w14:paraId="29E28F05" w14:textId="53E707B0" w:rsidR="00D150AC" w:rsidRDefault="00D150AC">
      <w:pPr>
        <w:rPr>
          <w:sz w:val="13"/>
        </w:rPr>
        <w:sectPr w:rsidR="00D150AC" w:rsidSect="009D1575">
          <w:pgSz w:w="12240" w:h="15840"/>
          <w:pgMar w:top="1640" w:right="1220" w:bottom="1200" w:left="1220" w:header="0" w:footer="1014" w:gutter="0"/>
          <w:cols w:space="720"/>
        </w:sectPr>
      </w:pPr>
    </w:p>
    <w:p w14:paraId="6D680C7B" w14:textId="089842AD" w:rsidR="00024F79" w:rsidRDefault="00024F79" w:rsidP="00024F79">
      <w:pPr>
        <w:pStyle w:val="ListParagraph"/>
        <w:tabs>
          <w:tab w:val="left" w:pos="941"/>
        </w:tabs>
        <w:spacing w:before="66"/>
        <w:ind w:firstLine="0"/>
        <w:rPr>
          <w:ins w:id="895" w:author="dhruv senjaliya" w:date="2023-06-11T23:18:00Z"/>
          <w:b/>
          <w:bCs/>
          <w:sz w:val="24"/>
        </w:rPr>
      </w:pPr>
      <w:ins w:id="896" w:author="dhruv senjaliya" w:date="2023-06-11T23:20:00Z">
        <w:r w:rsidRPr="00A840DF">
          <w:rPr>
            <w:noProof/>
            <w:sz w:val="24"/>
            <w:szCs w:val="24"/>
          </w:rPr>
          <w:lastRenderedPageBreak/>
          <mc:AlternateContent>
            <mc:Choice Requires="wps">
              <w:drawing>
                <wp:anchor distT="0" distB="0" distL="0" distR="0" simplePos="0" relativeHeight="487675392" behindDoc="1" locked="0" layoutInCell="1" allowOverlap="1" wp14:anchorId="3BA4CA38" wp14:editId="1F685976">
                  <wp:simplePos x="0" y="0"/>
                  <wp:positionH relativeFrom="page">
                    <wp:posOffset>1346200</wp:posOffset>
                  </wp:positionH>
                  <wp:positionV relativeFrom="paragraph">
                    <wp:posOffset>258445</wp:posOffset>
                  </wp:positionV>
                  <wp:extent cx="5487670" cy="1270"/>
                  <wp:effectExtent l="0" t="0" r="0" b="0"/>
                  <wp:wrapTopAndBottom/>
                  <wp:docPr id="767238341" name="docshape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67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2"/>
                              <a:gd name="T2" fmla="+- 0 10802 2160"/>
                              <a:gd name="T3" fmla="*/ T2 w 86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2">
                                <a:moveTo>
                                  <a:pt x="0" y="0"/>
                                </a:moveTo>
                                <a:lnTo>
                                  <a:pt x="864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710E447" id="docshape50" o:spid="_x0000_s1026" style="position:absolute;margin-left:106pt;margin-top:20.35pt;width:432.1pt;height:.1pt;z-index:-15641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" path="m,l8642,e" filled="f" strokeweight=".48pt">
                  <v:path arrowok="t" o:connecttype="custom" o:connectlocs="0,0;5487670,0" o:connectangles="0,0"/>
                  <w10:wrap type="topAndBottom" anchorx="page"/>
                </v:shape>
              </w:pict>
            </mc:Fallback>
          </mc:AlternateContent>
        </w:r>
        <w:r w:rsidRPr="004639CD">
          <w:rPr>
            <w:sz w:val="24"/>
            <w:szCs w:val="24"/>
          </w:rPr>
          <w:t>3. If the app cannot identify the plant based on the photo, it prompts the user to provide</w:t>
        </w:r>
      </w:ins>
    </w:p>
    <w:p w14:paraId="63DC2B5B" w14:textId="1CF89C7E" w:rsidR="00024F79" w:rsidRDefault="00024F79" w:rsidP="00024F79">
      <w:pPr>
        <w:pStyle w:val="ListParagraph"/>
        <w:tabs>
          <w:tab w:val="left" w:pos="941"/>
        </w:tabs>
        <w:spacing w:before="66"/>
        <w:ind w:firstLine="0"/>
        <w:rPr>
          <w:ins w:id="897" w:author="dhruv senjaliya" w:date="2023-06-11T23:18:00Z"/>
          <w:b/>
          <w:bCs/>
          <w:sz w:val="24"/>
        </w:rPr>
      </w:pPr>
      <w:ins w:id="898" w:author="dhruv senjaliya" w:date="2023-06-11T23:20:00Z">
        <w:r w:rsidRPr="004639CD">
          <w:rPr>
            <w:sz w:val="24"/>
            <w:szCs w:val="24"/>
          </w:rPr>
          <w:t>additional information such as the plant's location, leaf shape, and flower color.</w:t>
        </w:r>
      </w:ins>
    </w:p>
    <w:p w14:paraId="31A5BADC" w14:textId="5793D3EA" w:rsidR="00024F79" w:rsidRPr="00024F79" w:rsidRDefault="00024F79">
      <w:pPr>
        <w:pStyle w:val="ListParagraph"/>
        <w:tabs>
          <w:tab w:val="left" w:pos="941"/>
        </w:tabs>
        <w:spacing w:before="66"/>
        <w:ind w:firstLine="0"/>
        <w:rPr>
          <w:ins w:id="899" w:author="dhruv senjaliya" w:date="2023-06-11T23:18:00Z"/>
          <w:b/>
          <w:bCs/>
          <w:sz w:val="24"/>
          <w:rPrChange w:id="900" w:author="dhruv senjaliya" w:date="2023-06-11T23:18:00Z">
            <w:rPr>
              <w:ins w:id="901" w:author="dhruv senjaliya" w:date="2023-06-11T23:18:00Z"/>
            </w:rPr>
          </w:rPrChange>
        </w:rPr>
        <w:pPrChange w:id="902" w:author="dhruv senjaliya" w:date="2023-06-11T23:18:00Z">
          <w:pPr>
            <w:pStyle w:val="ListParagraph"/>
            <w:numPr>
              <w:numId w:val="2"/>
            </w:numPr>
            <w:tabs>
              <w:tab w:val="left" w:pos="941"/>
            </w:tabs>
            <w:spacing w:before="66"/>
          </w:pPr>
        </w:pPrChange>
      </w:pPr>
      <w:ins w:id="903" w:author="dhruv senjaliya" w:date="2023-06-11T23:22:00Z">
        <w:r w:rsidRPr="00024F79">
          <w:rPr>
            <w:noProof/>
            <w:sz w:val="24"/>
            <w:szCs w:val="24"/>
          </w:rPr>
          <mc:AlternateContent>
            <mc:Choice Requires="wps">
              <w:drawing>
                <wp:anchor distT="0" distB="0" distL="0" distR="0" simplePos="0" relativeHeight="487679488" behindDoc="1" locked="0" layoutInCell="1" allowOverlap="1" wp14:anchorId="62BBFE90" wp14:editId="086E5CED">
                  <wp:simplePos x="0" y="0"/>
                  <wp:positionH relativeFrom="page">
                    <wp:posOffset>1330325</wp:posOffset>
                  </wp:positionH>
                  <wp:positionV relativeFrom="paragraph">
                    <wp:posOffset>52705</wp:posOffset>
                  </wp:positionV>
                  <wp:extent cx="5487035" cy="1270"/>
                  <wp:effectExtent l="0" t="0" r="0" b="0"/>
                  <wp:wrapTopAndBottom/>
                  <wp:docPr id="1134214778" name="docshape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035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1"/>
                              <a:gd name="T2" fmla="+- 0 10801 2160"/>
                              <a:gd name="T3" fmla="*/ T2 w 86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1">
                                <a:moveTo>
                                  <a:pt x="0" y="0"/>
                                </a:moveTo>
                                <a:lnTo>
                                  <a:pt x="86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0FCD012" id="docshape62" o:spid="_x0000_s1026" style="position:absolute;margin-left:104.75pt;margin-top:4.15pt;width:432.05pt;height:.1pt;z-index:-15636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" path="m,l8641,e" filled="f" strokeweight=".48pt">
                  <v:path arrowok="t" o:connecttype="custom" o:connectlocs="0,0;5487035,0" o:connectangles="0,0"/>
                  <w10:wrap type="topAndBottom" anchorx="page"/>
                </v:shape>
              </w:pict>
            </mc:Fallback>
          </mc:AlternateContent>
        </w:r>
      </w:ins>
    </w:p>
    <w:p w14:paraId="73957B32" w14:textId="701971ED" w:rsidR="00D150AC" w:rsidRPr="004D7E98" w:rsidRDefault="004574D1">
      <w:pPr>
        <w:pStyle w:val="ListParagraph"/>
        <w:numPr>
          <w:ilvl w:val="0"/>
          <w:numId w:val="2"/>
        </w:numPr>
        <w:tabs>
          <w:tab w:val="left" w:pos="941"/>
        </w:tabs>
        <w:spacing w:before="66"/>
        <w:rPr>
          <w:b/>
          <w:bCs/>
          <w:sz w:val="24"/>
          <w:rPrChange w:id="904" w:author="dhruv senjaliya" w:date="2023-06-06T23:57:00Z">
            <w:rPr>
              <w:sz w:val="24"/>
            </w:rPr>
          </w:rPrChange>
        </w:rPr>
        <w:pPrChange w:id="905" w:author="dhruv senjaliya" w:date="2023-06-06T23:54:00Z">
          <w:pPr>
            <w:pStyle w:val="ListParagraph"/>
            <w:numPr>
              <w:numId w:val="2"/>
            </w:numPr>
            <w:tabs>
              <w:tab w:val="left" w:pos="941"/>
            </w:tabs>
            <w:spacing w:before="66"/>
            <w:ind w:hanging="361"/>
          </w:pPr>
        </w:pPrChange>
      </w:pPr>
      <w:r w:rsidRPr="004D7E98">
        <w:rPr>
          <w:b/>
          <w:bCs/>
          <w:noProof/>
          <w:rPrChange w:id="906" w:author="dhruv senjaliya" w:date="2023-06-06T23:57:00Z">
            <w:rPr>
              <w:noProof/>
            </w:rPr>
          </w:rPrChange>
        </w:rPr>
        <mc:AlternateContent>
          <mc:Choice Requires="wps">
            <w:drawing>
              <wp:anchor distT="0" distB="0" distL="114300" distR="114300" simplePos="0" relativeHeight="487281152" behindDoc="1" locked="0" layoutInCell="1" allowOverlap="1" wp14:anchorId="3527DCA2" wp14:editId="2D8D41C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0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4CA39" id="docshape63" o:spid="_x0000_s1026" style="position:absolute;margin-left:24pt;margin-top:24pt;width:564.15pt;height:744.15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4D7E98">
        <w:rPr>
          <w:b/>
          <w:bCs/>
          <w:sz w:val="24"/>
          <w:rPrChange w:id="907" w:author="dhruv senjaliya" w:date="2023-06-06T23:57:00Z">
            <w:rPr>
              <w:sz w:val="24"/>
            </w:rPr>
          </w:rPrChange>
        </w:rPr>
        <w:t>Enlist</w:t>
      </w:r>
      <w:r w:rsidRPr="004D7E98">
        <w:rPr>
          <w:b/>
          <w:bCs/>
          <w:spacing w:val="-3"/>
          <w:sz w:val="24"/>
          <w:rPrChange w:id="908" w:author="dhruv senjaliya" w:date="2023-06-06T23:57:00Z">
            <w:rPr>
              <w:spacing w:val="-3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909" w:author="dhruv senjaliya" w:date="2023-06-06T23:57:00Z">
            <w:rPr>
              <w:sz w:val="24"/>
            </w:rPr>
          </w:rPrChange>
        </w:rPr>
        <w:t>major</w:t>
      </w:r>
      <w:r w:rsidRPr="004D7E98">
        <w:rPr>
          <w:b/>
          <w:bCs/>
          <w:spacing w:val="-2"/>
          <w:sz w:val="24"/>
          <w:rPrChange w:id="910" w:author="dhruv senjaliya" w:date="2023-06-06T23:57:00Z">
            <w:rPr>
              <w:spacing w:val="-2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911" w:author="dhruv senjaliya" w:date="2023-06-06T23:57:00Z">
            <w:rPr>
              <w:sz w:val="24"/>
            </w:rPr>
          </w:rPrChange>
        </w:rPr>
        <w:t>advantages</w:t>
      </w:r>
      <w:r w:rsidRPr="004D7E98">
        <w:rPr>
          <w:b/>
          <w:bCs/>
          <w:spacing w:val="-1"/>
          <w:sz w:val="24"/>
          <w:rPrChange w:id="912" w:author="dhruv senjaliya" w:date="2023-06-06T23:57:00Z">
            <w:rPr>
              <w:spacing w:val="-1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913" w:author="dhruv senjaliya" w:date="2023-06-06T23:57:00Z">
            <w:rPr>
              <w:sz w:val="24"/>
            </w:rPr>
          </w:rPrChange>
        </w:rPr>
        <w:t>and</w:t>
      </w:r>
      <w:r w:rsidRPr="004D7E98">
        <w:rPr>
          <w:b/>
          <w:bCs/>
          <w:spacing w:val="-2"/>
          <w:sz w:val="24"/>
          <w:rPrChange w:id="914" w:author="dhruv senjaliya" w:date="2023-06-06T23:57:00Z">
            <w:rPr>
              <w:spacing w:val="-2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915" w:author="dhruv senjaliya" w:date="2023-06-06T23:57:00Z">
            <w:rPr>
              <w:sz w:val="24"/>
            </w:rPr>
          </w:rPrChange>
        </w:rPr>
        <w:t>disadvantages</w:t>
      </w:r>
      <w:r w:rsidRPr="004D7E98">
        <w:rPr>
          <w:b/>
          <w:bCs/>
          <w:spacing w:val="3"/>
          <w:sz w:val="24"/>
          <w:rPrChange w:id="916" w:author="dhruv senjaliya" w:date="2023-06-06T23:57:00Z">
            <w:rPr>
              <w:spacing w:val="3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917" w:author="dhruv senjaliya" w:date="2023-06-06T23:57:00Z">
            <w:rPr>
              <w:sz w:val="24"/>
            </w:rPr>
          </w:rPrChange>
        </w:rPr>
        <w:t>(</w:t>
      </w:r>
      <w:del w:id="918" w:author="dhruv senjaliya" w:date="2023-06-11T23:23:00Z">
        <w:r w:rsidRPr="004D7E98" w:rsidDel="00024F79">
          <w:rPr>
            <w:b/>
            <w:bCs/>
            <w:sz w:val="24"/>
            <w:rPrChange w:id="919" w:author="dhruv senjaliya" w:date="2023-06-06T23:57:00Z">
              <w:rPr>
                <w:sz w:val="24"/>
              </w:rPr>
            </w:rPrChange>
          </w:rPr>
          <w:delText>atleast</w:delText>
        </w:r>
      </w:del>
      <w:ins w:id="920" w:author="dhruv senjaliya" w:date="2023-06-11T23:23:00Z">
        <w:r w:rsidR="00024F79" w:rsidRPr="00024F79">
          <w:rPr>
            <w:b/>
            <w:bCs/>
            <w:sz w:val="24"/>
          </w:rPr>
          <w:t>at least</w:t>
        </w:r>
      </w:ins>
      <w:r w:rsidRPr="004D7E98">
        <w:rPr>
          <w:b/>
          <w:bCs/>
          <w:spacing w:val="-3"/>
          <w:sz w:val="24"/>
          <w:rPrChange w:id="921" w:author="dhruv senjaliya" w:date="2023-06-06T23:57:00Z">
            <w:rPr>
              <w:spacing w:val="-3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922" w:author="dhruv senjaliya" w:date="2023-06-06T23:57:00Z">
            <w:rPr>
              <w:sz w:val="24"/>
            </w:rPr>
          </w:rPrChange>
        </w:rPr>
        <w:t>three)</w:t>
      </w:r>
      <w:r w:rsidRPr="004D7E98">
        <w:rPr>
          <w:b/>
          <w:bCs/>
          <w:spacing w:val="-2"/>
          <w:sz w:val="24"/>
          <w:rPrChange w:id="923" w:author="dhruv senjaliya" w:date="2023-06-06T23:57:00Z">
            <w:rPr>
              <w:spacing w:val="-2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924" w:author="dhruv senjaliya" w:date="2023-06-06T23:57:00Z">
            <w:rPr>
              <w:sz w:val="24"/>
            </w:rPr>
          </w:rPrChange>
        </w:rPr>
        <w:t>of</w:t>
      </w:r>
      <w:r w:rsidRPr="004D7E98">
        <w:rPr>
          <w:b/>
          <w:bCs/>
          <w:spacing w:val="-2"/>
          <w:sz w:val="24"/>
          <w:rPrChange w:id="925" w:author="dhruv senjaliya" w:date="2023-06-06T23:57:00Z">
            <w:rPr>
              <w:spacing w:val="-2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926" w:author="dhruv senjaliya" w:date="2023-06-06T23:57:00Z">
            <w:rPr>
              <w:sz w:val="24"/>
            </w:rPr>
          </w:rPrChange>
        </w:rPr>
        <w:t>the</w:t>
      </w:r>
      <w:r w:rsidRPr="004D7E98">
        <w:rPr>
          <w:b/>
          <w:bCs/>
          <w:spacing w:val="-5"/>
          <w:sz w:val="24"/>
          <w:rPrChange w:id="927" w:author="dhruv senjaliya" w:date="2023-06-06T23:57:00Z">
            <w:rPr>
              <w:spacing w:val="-5"/>
              <w:sz w:val="24"/>
            </w:rPr>
          </w:rPrChange>
        </w:rPr>
        <w:t xml:space="preserve"> </w:t>
      </w:r>
      <w:r w:rsidRPr="004D7E98">
        <w:rPr>
          <w:b/>
          <w:bCs/>
          <w:sz w:val="24"/>
          <w:rPrChange w:id="928" w:author="dhruv senjaliya" w:date="2023-06-06T23:57:00Z">
            <w:rPr>
              <w:sz w:val="24"/>
            </w:rPr>
          </w:rPrChange>
        </w:rPr>
        <w:t>proposed</w:t>
      </w:r>
      <w:r w:rsidRPr="004D7E98">
        <w:rPr>
          <w:b/>
          <w:bCs/>
          <w:spacing w:val="-2"/>
          <w:sz w:val="24"/>
          <w:rPrChange w:id="929" w:author="dhruv senjaliya" w:date="2023-06-06T23:57:00Z">
            <w:rPr>
              <w:spacing w:val="-2"/>
              <w:sz w:val="24"/>
            </w:rPr>
          </w:rPrChange>
        </w:rPr>
        <w:t xml:space="preserve"> solution.</w:t>
      </w:r>
    </w:p>
    <w:p w14:paraId="48A418D6" w14:textId="075EDCFD" w:rsidR="00D150AC" w:rsidRDefault="00D150AC">
      <w:pPr>
        <w:pStyle w:val="BodyText"/>
        <w:rPr>
          <w:sz w:val="25"/>
        </w:rPr>
      </w:pPr>
    </w:p>
    <w:p w14:paraId="35CD7E0A" w14:textId="640BE92F" w:rsidR="004D7E98" w:rsidRPr="00024F79" w:rsidRDefault="00024F79" w:rsidP="004D7E98">
      <w:pPr>
        <w:pStyle w:val="BodyText"/>
        <w:rPr>
          <w:ins w:id="930" w:author="dhruv senjaliya" w:date="2023-06-11T23:18:00Z"/>
          <w:rPrChange w:id="931" w:author="dhruv senjaliya" w:date="2023-06-11T23:23:00Z">
            <w:rPr>
              <w:ins w:id="932" w:author="dhruv senjaliya" w:date="2023-06-11T23:18:00Z"/>
              <w:sz w:val="20"/>
            </w:rPr>
          </w:rPrChange>
        </w:rPr>
      </w:pPr>
      <w:r w:rsidRPr="00024F79"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55480C51" wp14:editId="5CE6BE7F">
                <wp:simplePos x="0" y="0"/>
                <wp:positionH relativeFrom="page">
                  <wp:posOffset>1334135</wp:posOffset>
                </wp:positionH>
                <wp:positionV relativeFrom="paragraph">
                  <wp:posOffset>200025</wp:posOffset>
                </wp:positionV>
                <wp:extent cx="5486400" cy="1270"/>
                <wp:effectExtent l="0" t="0" r="0" b="0"/>
                <wp:wrapTopAndBottom/>
                <wp:docPr id="49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94D8D" id="docshape64" o:spid="_x0000_s1026" style="position:absolute;margin-left:105.05pt;margin-top:15.75pt;width:6in;height:.1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w6SEXN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933" w:author="dhruv senjaliya" w:date="2023-06-07T00:00:00Z">
        <w:r w:rsidR="004D7E98" w:rsidRPr="00024F79">
          <w:rPr>
            <w:rPrChange w:id="934" w:author="dhruv senjaliya" w:date="2023-06-11T23:23:00Z">
              <w:rPr>
                <w:sz w:val="20"/>
              </w:rPr>
            </w:rPrChange>
          </w:rPr>
          <w:t xml:space="preserve">                   </w:t>
        </w:r>
      </w:ins>
      <w:ins w:id="935" w:author="dhruv senjaliya" w:date="2023-06-06T23:57:00Z">
        <w:r w:rsidR="004D7E98" w:rsidRPr="00024F79">
          <w:rPr>
            <w:rPrChange w:id="936" w:author="dhruv senjaliya" w:date="2023-06-11T23:23:00Z">
              <w:rPr>
                <w:sz w:val="20"/>
              </w:rPr>
            </w:rPrChange>
          </w:rPr>
          <w:t>Advantages:</w:t>
        </w:r>
      </w:ins>
    </w:p>
    <w:p w14:paraId="2769240B" w14:textId="7A91E2D8" w:rsidR="004D7E98" w:rsidRPr="00024F79" w:rsidRDefault="00A93031">
      <w:pPr>
        <w:pStyle w:val="BodyText"/>
        <w:ind w:left="720" w:firstLine="720"/>
        <w:rPr>
          <w:ins w:id="937" w:author="dhruv senjaliya" w:date="2023-06-06T23:57:00Z"/>
          <w:rPrChange w:id="938" w:author="dhruv senjaliya" w:date="2023-06-11T23:23:00Z">
            <w:rPr>
              <w:ins w:id="939" w:author="dhruv senjaliya" w:date="2023-06-06T23:57:00Z"/>
              <w:sz w:val="20"/>
            </w:rPr>
          </w:rPrChange>
        </w:rPr>
        <w:pPrChange w:id="940" w:author="dhruv senjaliya" w:date="2023-06-11T23:23:00Z">
          <w:pPr>
            <w:pStyle w:val="BodyText"/>
          </w:pPr>
        </w:pPrChange>
      </w:pPr>
      <w:ins w:id="941" w:author="dhruv senjaliya" w:date="2023-06-07T00:01:00Z">
        <w:r w:rsidRPr="00024F79">
          <w:rPr>
            <w:rPrChange w:id="942" w:author="dhruv senjaliya" w:date="2023-06-11T23:23:00Z">
              <w:rPr>
                <w:sz w:val="20"/>
              </w:rPr>
            </w:rPrChange>
          </w:rPr>
          <w:t xml:space="preserve">  </w:t>
        </w:r>
      </w:ins>
      <w:ins w:id="943" w:author="dhruv senjaliya" w:date="2023-06-06T23:57:00Z">
        <w:r w:rsidR="004D7E98" w:rsidRPr="00024F79">
          <w:rPr>
            <w:rPrChange w:id="944" w:author="dhruv senjaliya" w:date="2023-06-11T23:23:00Z">
              <w:rPr>
                <w:sz w:val="20"/>
              </w:rPr>
            </w:rPrChange>
          </w:rPr>
          <w:t>1. Provides accurate plant identification results.</w:t>
        </w:r>
      </w:ins>
    </w:p>
    <w:p w14:paraId="07988EBE" w14:textId="1E3CDEC5" w:rsidR="004D7E98" w:rsidRPr="00024F79" w:rsidRDefault="00A93031" w:rsidP="00A93031">
      <w:pPr>
        <w:pStyle w:val="BodyText"/>
        <w:rPr>
          <w:ins w:id="945" w:author="dhruv senjaliya" w:date="2023-06-06T23:57:00Z"/>
          <w:rPrChange w:id="946" w:author="dhruv senjaliya" w:date="2023-06-11T23:23:00Z">
            <w:rPr>
              <w:ins w:id="947" w:author="dhruv senjaliya" w:date="2023-06-06T23:57:00Z"/>
              <w:sz w:val="20"/>
            </w:rPr>
          </w:rPrChange>
        </w:rPr>
      </w:pPr>
      <w:r w:rsidRPr="00024F79"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480D549E" wp14:editId="7E919149">
                <wp:simplePos x="0" y="0"/>
                <wp:positionH relativeFrom="page">
                  <wp:posOffset>1286510</wp:posOffset>
                </wp:positionH>
                <wp:positionV relativeFrom="paragraph">
                  <wp:posOffset>30480</wp:posOffset>
                </wp:positionV>
                <wp:extent cx="5487670" cy="1270"/>
                <wp:effectExtent l="0" t="0" r="0" b="0"/>
                <wp:wrapTopAndBottom/>
                <wp:docPr id="4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67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2"/>
                            <a:gd name="T2" fmla="+- 0 10802 2160"/>
                            <a:gd name="T3" fmla="*/ T2 w 864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2">
                              <a:moveTo>
                                <a:pt x="0" y="0"/>
                              </a:moveTo>
                              <a:lnTo>
                                <a:pt x="864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3A5FA" id="docshape65" o:spid="_x0000_s1026" style="position:absolute;margin-left:101.3pt;margin-top:2.4pt;width:432.1pt;height:.1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" path="m,l8642,e" filled="f" strokeweight=".48pt">
                <v:path arrowok="t" o:connecttype="custom" o:connectlocs="0,0;5487670,0" o:connectangles="0,0"/>
                <w10:wrap type="topAndBottom" anchorx="page"/>
              </v:shape>
            </w:pict>
          </mc:Fallback>
        </mc:AlternateContent>
      </w:r>
      <w:r w:rsidRPr="00024F79"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42741F65" wp14:editId="390BCA5B">
                <wp:simplePos x="0" y="0"/>
                <wp:positionH relativeFrom="page">
                  <wp:posOffset>1287780</wp:posOffset>
                </wp:positionH>
                <wp:positionV relativeFrom="paragraph">
                  <wp:posOffset>218440</wp:posOffset>
                </wp:positionV>
                <wp:extent cx="5486400" cy="1270"/>
                <wp:effectExtent l="0" t="0" r="0" b="0"/>
                <wp:wrapTopAndBottom/>
                <wp:docPr id="47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6F549" id="docshape66" o:spid="_x0000_s1026" style="position:absolute;margin-left:101.4pt;margin-top:17.2pt;width:6in;height:.1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T0jcE9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948" w:author="dhruv senjaliya" w:date="2023-06-07T00:01:00Z">
        <w:r w:rsidRPr="00024F79">
          <w:rPr>
            <w:rPrChange w:id="949" w:author="dhruv senjaliya" w:date="2023-06-11T23:23:00Z">
              <w:rPr>
                <w:sz w:val="20"/>
              </w:rPr>
            </w:rPrChange>
          </w:rPr>
          <w:t xml:space="preserve">                      </w:t>
        </w:r>
      </w:ins>
      <w:ins w:id="950" w:author="dhruv senjaliya" w:date="2023-06-11T23:23:00Z">
        <w:r w:rsidR="00024F79">
          <w:t xml:space="preserve">    </w:t>
        </w:r>
      </w:ins>
      <w:ins w:id="951" w:author="dhruv senjaliya" w:date="2023-06-06T23:57:00Z">
        <w:r w:rsidR="004D7E98" w:rsidRPr="00024F79">
          <w:rPr>
            <w:rPrChange w:id="952" w:author="dhruv senjaliya" w:date="2023-06-11T23:23:00Z">
              <w:rPr>
                <w:sz w:val="20"/>
              </w:rPr>
            </w:rPrChange>
          </w:rPr>
          <w:t xml:space="preserve">2. </w:t>
        </w:r>
      </w:ins>
      <w:ins w:id="953" w:author="dhruv senjaliya" w:date="2023-06-06T23:59:00Z">
        <w:r w:rsidR="004D7E98" w:rsidRPr="00024F79">
          <w:rPr>
            <w:rPrChange w:id="954" w:author="dhruv senjaliya" w:date="2023-06-11T23:23:00Z">
              <w:rPr>
                <w:sz w:val="20"/>
              </w:rPr>
            </w:rPrChange>
          </w:rPr>
          <w:t>Can be used to identify plants for scientific research purpose.</w:t>
        </w:r>
      </w:ins>
    </w:p>
    <w:p w14:paraId="30C400FF" w14:textId="23AB7587" w:rsidR="004D7E98" w:rsidRPr="00024F79" w:rsidRDefault="00A93031" w:rsidP="00A93031">
      <w:pPr>
        <w:pStyle w:val="BodyText"/>
        <w:rPr>
          <w:ins w:id="955" w:author="dhruv senjaliya" w:date="2023-06-06T23:57:00Z"/>
          <w:rPrChange w:id="956" w:author="dhruv senjaliya" w:date="2023-06-11T23:23:00Z">
            <w:rPr>
              <w:ins w:id="957" w:author="dhruv senjaliya" w:date="2023-06-06T23:57:00Z"/>
              <w:sz w:val="20"/>
            </w:rPr>
          </w:rPrChange>
        </w:rPr>
      </w:pPr>
      <w:ins w:id="958" w:author="dhruv senjaliya" w:date="2023-06-07T00:01:00Z">
        <w:r w:rsidRPr="00024F79">
          <w:rPr>
            <w:rPrChange w:id="959" w:author="dhruv senjaliya" w:date="2023-06-11T23:23:00Z">
              <w:rPr>
                <w:sz w:val="20"/>
              </w:rPr>
            </w:rPrChange>
          </w:rPr>
          <w:t xml:space="preserve">                     </w:t>
        </w:r>
      </w:ins>
      <w:ins w:id="960" w:author="dhruv senjaliya" w:date="2023-06-11T23:23:00Z">
        <w:r w:rsidR="00024F79">
          <w:t xml:space="preserve">    </w:t>
        </w:r>
      </w:ins>
      <w:ins w:id="961" w:author="dhruv senjaliya" w:date="2023-06-07T00:01:00Z">
        <w:r w:rsidRPr="00024F79">
          <w:rPr>
            <w:rPrChange w:id="962" w:author="dhruv senjaliya" w:date="2023-06-11T23:23:00Z">
              <w:rPr>
                <w:sz w:val="20"/>
              </w:rPr>
            </w:rPrChange>
          </w:rPr>
          <w:t xml:space="preserve"> </w:t>
        </w:r>
      </w:ins>
      <w:ins w:id="963" w:author="dhruv senjaliya" w:date="2023-06-06T23:57:00Z">
        <w:r w:rsidR="004D7E98" w:rsidRPr="00024F79">
          <w:rPr>
            <w:rPrChange w:id="964" w:author="dhruv senjaliya" w:date="2023-06-11T23:23:00Z">
              <w:rPr>
                <w:sz w:val="20"/>
              </w:rPr>
            </w:rPrChange>
          </w:rPr>
          <w:t xml:space="preserve">3. </w:t>
        </w:r>
      </w:ins>
      <w:ins w:id="965" w:author="dhruv senjaliya" w:date="2023-06-06T23:59:00Z">
        <w:r w:rsidR="004D7E98" w:rsidRPr="00024F79">
          <w:rPr>
            <w:rPrChange w:id="966" w:author="dhruv senjaliya" w:date="2023-06-11T23:23:00Z">
              <w:rPr>
                <w:sz w:val="20"/>
              </w:rPr>
            </w:rPrChange>
          </w:rPr>
          <w:t>C</w:t>
        </w:r>
      </w:ins>
      <w:ins w:id="967" w:author="dhruv senjaliya" w:date="2023-06-06T23:58:00Z">
        <w:r w:rsidR="004D7E98" w:rsidRPr="00024F79">
          <w:rPr>
            <w:rPrChange w:id="968" w:author="dhruv senjaliya" w:date="2023-06-11T23:23:00Z">
              <w:rPr>
                <w:sz w:val="20"/>
              </w:rPr>
            </w:rPrChange>
          </w:rPr>
          <w:t>an help user learn more about the plants in their environment.</w:t>
        </w:r>
      </w:ins>
    </w:p>
    <w:p w14:paraId="0BEAACC9" w14:textId="1460195A" w:rsidR="004D7E98" w:rsidRPr="00024F79" w:rsidRDefault="00A93031" w:rsidP="00A93031">
      <w:pPr>
        <w:pStyle w:val="BodyText"/>
        <w:rPr>
          <w:ins w:id="969" w:author="dhruv senjaliya" w:date="2023-06-06T23:57:00Z"/>
          <w:rPrChange w:id="970" w:author="dhruv senjaliya" w:date="2023-06-11T23:23:00Z">
            <w:rPr>
              <w:ins w:id="971" w:author="dhruv senjaliya" w:date="2023-06-06T23:57:00Z"/>
              <w:sz w:val="20"/>
            </w:rPr>
          </w:rPrChange>
        </w:rPr>
      </w:pPr>
      <w:r w:rsidRPr="00024F79"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7BE5320A" wp14:editId="3C3F0818">
                <wp:simplePos x="0" y="0"/>
                <wp:positionH relativeFrom="page">
                  <wp:posOffset>1287780</wp:posOffset>
                </wp:positionH>
                <wp:positionV relativeFrom="paragraph">
                  <wp:posOffset>45085</wp:posOffset>
                </wp:positionV>
                <wp:extent cx="5486400" cy="1270"/>
                <wp:effectExtent l="0" t="0" r="0" b="0"/>
                <wp:wrapTopAndBottom/>
                <wp:docPr id="46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0C9F5" id="docshape67" o:spid="_x0000_s1026" style="position:absolute;margin-left:101.4pt;margin-top:3.55pt;width:6in;height:.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972" w:author="dhruv senjaliya" w:date="2023-06-07T00:04:00Z">
        <w:r w:rsidRPr="00024F79">
          <w:rPr>
            <w:rPrChange w:id="973" w:author="dhruv senjaliya" w:date="2023-06-11T23:23:00Z">
              <w:rPr>
                <w:sz w:val="20"/>
              </w:rPr>
            </w:rPrChange>
          </w:rPr>
          <w:t xml:space="preserve">                   </w:t>
        </w:r>
      </w:ins>
      <w:ins w:id="974" w:author="dhruv senjaliya" w:date="2023-06-06T23:57:00Z">
        <w:r w:rsidR="004D7E98" w:rsidRPr="00024F79">
          <w:rPr>
            <w:rPrChange w:id="975" w:author="dhruv senjaliya" w:date="2023-06-11T23:23:00Z">
              <w:rPr>
                <w:sz w:val="20"/>
              </w:rPr>
            </w:rPrChange>
          </w:rPr>
          <w:t>Disadvantages:</w:t>
        </w:r>
      </w:ins>
    </w:p>
    <w:p w14:paraId="44F34A13" w14:textId="51A6CEF4" w:rsidR="004D7E98" w:rsidRPr="00024F79" w:rsidRDefault="00A93031" w:rsidP="00A93031">
      <w:pPr>
        <w:pStyle w:val="BodyText"/>
        <w:rPr>
          <w:ins w:id="976" w:author="dhruv senjaliya" w:date="2023-06-06T23:57:00Z"/>
          <w:rPrChange w:id="977" w:author="dhruv senjaliya" w:date="2023-06-11T23:23:00Z">
            <w:rPr>
              <w:ins w:id="978" w:author="dhruv senjaliya" w:date="2023-06-06T23:57:00Z"/>
              <w:sz w:val="20"/>
            </w:rPr>
          </w:rPrChange>
        </w:rPr>
      </w:pPr>
      <w:r w:rsidRPr="00024F79"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22BDAD5C" wp14:editId="7E503827">
                <wp:simplePos x="0" y="0"/>
                <wp:positionH relativeFrom="page">
                  <wp:posOffset>1310640</wp:posOffset>
                </wp:positionH>
                <wp:positionV relativeFrom="paragraph">
                  <wp:posOffset>13335</wp:posOffset>
                </wp:positionV>
                <wp:extent cx="5486400" cy="1270"/>
                <wp:effectExtent l="0" t="0" r="0" b="0"/>
                <wp:wrapTopAndBottom/>
                <wp:docPr id="45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02389" id="docshape68" o:spid="_x0000_s1026" style="position:absolute;margin-left:103.2pt;margin-top:1.05pt;width:6in;height:.1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979" w:author="dhruv senjaliya" w:date="2023-06-07T00:01:00Z">
        <w:r w:rsidRPr="00024F79">
          <w:rPr>
            <w:rPrChange w:id="980" w:author="dhruv senjaliya" w:date="2023-06-11T23:23:00Z">
              <w:rPr>
                <w:sz w:val="20"/>
              </w:rPr>
            </w:rPrChange>
          </w:rPr>
          <w:t xml:space="preserve">                     </w:t>
        </w:r>
      </w:ins>
      <w:ins w:id="981" w:author="dhruv senjaliya" w:date="2023-06-11T23:23:00Z">
        <w:r w:rsidR="00024F79">
          <w:t xml:space="preserve">  </w:t>
        </w:r>
      </w:ins>
      <w:ins w:id="982" w:author="dhruv senjaliya" w:date="2023-06-07T00:01:00Z">
        <w:r w:rsidRPr="00024F79">
          <w:rPr>
            <w:rPrChange w:id="983" w:author="dhruv senjaliya" w:date="2023-06-11T23:23:00Z">
              <w:rPr>
                <w:sz w:val="20"/>
              </w:rPr>
            </w:rPrChange>
          </w:rPr>
          <w:t xml:space="preserve">  </w:t>
        </w:r>
      </w:ins>
      <w:ins w:id="984" w:author="dhruv senjaliya" w:date="2023-06-06T23:57:00Z">
        <w:r w:rsidR="004D7E98" w:rsidRPr="00024F79">
          <w:rPr>
            <w:rPrChange w:id="985" w:author="dhruv senjaliya" w:date="2023-06-11T23:23:00Z">
              <w:rPr>
                <w:sz w:val="20"/>
              </w:rPr>
            </w:rPrChange>
          </w:rPr>
          <w:t>1. May not be able to identify all plant species with 100% accuracy.</w:t>
        </w:r>
      </w:ins>
    </w:p>
    <w:p w14:paraId="3B578A0A" w14:textId="56E89B84" w:rsidR="004D7E98" w:rsidRPr="00024F79" w:rsidRDefault="00A93031" w:rsidP="00A93031">
      <w:pPr>
        <w:pStyle w:val="BodyText"/>
        <w:rPr>
          <w:ins w:id="986" w:author="dhruv senjaliya" w:date="2023-06-06T23:57:00Z"/>
          <w:rPrChange w:id="987" w:author="dhruv senjaliya" w:date="2023-06-11T23:23:00Z">
            <w:rPr>
              <w:ins w:id="988" w:author="dhruv senjaliya" w:date="2023-06-06T23:57:00Z"/>
              <w:sz w:val="20"/>
            </w:rPr>
          </w:rPrChange>
        </w:rPr>
      </w:pPr>
      <w:ins w:id="989" w:author="dhruv senjaliya" w:date="2023-06-07T00:05:00Z">
        <w:r w:rsidRPr="00024F79">
          <w:rPr>
            <w:noProof/>
          </w:rPr>
          <mc:AlternateContent>
            <mc:Choice Requires="wps">
              <w:drawing>
                <wp:anchor distT="0" distB="0" distL="0" distR="0" simplePos="0" relativeHeight="487650816" behindDoc="1" locked="0" layoutInCell="1" allowOverlap="1" wp14:anchorId="666626E0" wp14:editId="39392C1F">
                  <wp:simplePos x="0" y="0"/>
                  <wp:positionH relativeFrom="page">
                    <wp:posOffset>1292860</wp:posOffset>
                  </wp:positionH>
                  <wp:positionV relativeFrom="paragraph">
                    <wp:posOffset>221615</wp:posOffset>
                  </wp:positionV>
                  <wp:extent cx="5487035" cy="1270"/>
                  <wp:effectExtent l="0" t="0" r="0" b="0"/>
                  <wp:wrapTopAndBottom/>
                  <wp:docPr id="189621266" name="docshape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035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1"/>
                              <a:gd name="T2" fmla="+- 0 10801 2160"/>
                              <a:gd name="T3" fmla="*/ T2 w 86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1">
                                <a:moveTo>
                                  <a:pt x="0" y="0"/>
                                </a:moveTo>
                                <a:lnTo>
                                  <a:pt x="86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392904F" id="docshape69" o:spid="_x0000_s1026" style="position:absolute;margin-left:101.8pt;margin-top:17.45pt;width:432.05pt;height:.1pt;z-index:-15665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" path="m,l8641,e" filled="f" strokeweight=".48pt">
                  <v:path arrowok="t" o:connecttype="custom" o:connectlocs="0,0;5487035,0" o:connectangles="0,0"/>
                  <w10:wrap type="topAndBottom" anchorx="page"/>
                </v:shape>
              </w:pict>
            </mc:Fallback>
          </mc:AlternateContent>
        </w:r>
      </w:ins>
      <w:r w:rsidRPr="00024F79"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61B0627C" wp14:editId="5D02D41D">
                <wp:simplePos x="0" y="0"/>
                <wp:positionH relativeFrom="page">
                  <wp:posOffset>1295400</wp:posOffset>
                </wp:positionH>
                <wp:positionV relativeFrom="paragraph">
                  <wp:posOffset>34290</wp:posOffset>
                </wp:positionV>
                <wp:extent cx="5487035" cy="1270"/>
                <wp:effectExtent l="0" t="0" r="0" b="0"/>
                <wp:wrapTopAndBottom/>
                <wp:docPr id="44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16F42" id="docshape69" o:spid="_x0000_s1026" style="position:absolute;margin-left:102pt;margin-top:2.7pt;width:432.05pt;height:.1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  <w:ins w:id="990" w:author="dhruv senjaliya" w:date="2023-06-07T00:01:00Z">
        <w:r w:rsidRPr="00024F79">
          <w:rPr>
            <w:rPrChange w:id="991" w:author="dhruv senjaliya" w:date="2023-06-11T23:23:00Z">
              <w:rPr>
                <w:sz w:val="20"/>
              </w:rPr>
            </w:rPrChange>
          </w:rPr>
          <w:t xml:space="preserve">                    </w:t>
        </w:r>
      </w:ins>
      <w:ins w:id="992" w:author="dhruv senjaliya" w:date="2023-06-11T23:23:00Z">
        <w:r w:rsidR="00024F79">
          <w:t xml:space="preserve">  </w:t>
        </w:r>
      </w:ins>
      <w:ins w:id="993" w:author="dhruv senjaliya" w:date="2023-06-07T00:01:00Z">
        <w:r w:rsidRPr="00024F79">
          <w:rPr>
            <w:rPrChange w:id="994" w:author="dhruv senjaliya" w:date="2023-06-11T23:23:00Z">
              <w:rPr>
                <w:sz w:val="20"/>
              </w:rPr>
            </w:rPrChange>
          </w:rPr>
          <w:t xml:space="preserve">   </w:t>
        </w:r>
      </w:ins>
      <w:ins w:id="995" w:author="dhruv senjaliya" w:date="2023-06-06T23:57:00Z">
        <w:r w:rsidR="004D7E98" w:rsidRPr="00024F79">
          <w:rPr>
            <w:rPrChange w:id="996" w:author="dhruv senjaliya" w:date="2023-06-11T23:23:00Z">
              <w:rPr>
                <w:sz w:val="20"/>
              </w:rPr>
            </w:rPrChange>
          </w:rPr>
          <w:t>2. Requires a reliable internet connection to work properly.</w:t>
        </w:r>
      </w:ins>
    </w:p>
    <w:p w14:paraId="2857801F" w14:textId="41936E86" w:rsidR="004D7E98" w:rsidRPr="004D7E98" w:rsidRDefault="00A93031" w:rsidP="00A93031">
      <w:pPr>
        <w:pStyle w:val="BodyText"/>
        <w:rPr>
          <w:ins w:id="997" w:author="dhruv senjaliya" w:date="2023-06-06T23:57:00Z"/>
          <w:sz w:val="20"/>
        </w:rPr>
      </w:pPr>
      <w:ins w:id="998" w:author="dhruv senjaliya" w:date="2023-06-07T00:01:00Z">
        <w:r w:rsidRPr="00024F79">
          <w:rPr>
            <w:rPrChange w:id="999" w:author="dhruv senjaliya" w:date="2023-06-11T23:23:00Z">
              <w:rPr>
                <w:sz w:val="20"/>
              </w:rPr>
            </w:rPrChange>
          </w:rPr>
          <w:t xml:space="preserve">                      </w:t>
        </w:r>
      </w:ins>
      <w:ins w:id="1000" w:author="dhruv senjaliya" w:date="2023-06-11T23:23:00Z">
        <w:r w:rsidR="00024F79">
          <w:t xml:space="preserve">  </w:t>
        </w:r>
      </w:ins>
      <w:ins w:id="1001" w:author="dhruv senjaliya" w:date="2023-06-07T00:01:00Z">
        <w:r w:rsidRPr="00024F79">
          <w:rPr>
            <w:rPrChange w:id="1002" w:author="dhruv senjaliya" w:date="2023-06-11T23:23:00Z">
              <w:rPr>
                <w:sz w:val="20"/>
              </w:rPr>
            </w:rPrChange>
          </w:rPr>
          <w:t xml:space="preserve"> </w:t>
        </w:r>
      </w:ins>
      <w:ins w:id="1003" w:author="dhruv senjaliya" w:date="2023-06-07T00:00:00Z">
        <w:r w:rsidR="004D7E98" w:rsidRPr="00024F79">
          <w:rPr>
            <w:rPrChange w:id="1004" w:author="dhruv senjaliya" w:date="2023-06-11T23:23:00Z">
              <w:rPr>
                <w:sz w:val="20"/>
              </w:rPr>
            </w:rPrChange>
          </w:rPr>
          <w:t>3.</w:t>
        </w:r>
      </w:ins>
      <w:ins w:id="1005" w:author="dhruv senjaliya" w:date="2023-06-06T23:57:00Z">
        <w:r w:rsidR="004D7E98" w:rsidRPr="00024F79">
          <w:rPr>
            <w:rPrChange w:id="1006" w:author="dhruv senjaliya" w:date="2023-06-11T23:23:00Z">
              <w:rPr>
                <w:sz w:val="20"/>
              </w:rPr>
            </w:rPrChange>
          </w:rPr>
          <w:t xml:space="preserve"> May not work well in low light or other challenging conditions</w:t>
        </w:r>
        <w:r w:rsidR="004D7E98" w:rsidRPr="004D7E98">
          <w:rPr>
            <w:sz w:val="20"/>
          </w:rPr>
          <w:t>.</w:t>
        </w:r>
      </w:ins>
    </w:p>
    <w:p w14:paraId="5A59A454" w14:textId="5003F42E" w:rsidR="00D150AC" w:rsidRDefault="00B1187A" w:rsidP="004D7E98">
      <w:pPr>
        <w:pStyle w:val="BodyText"/>
        <w:rPr>
          <w:sz w:val="20"/>
        </w:rPr>
      </w:pPr>
      <w:ins w:id="1007" w:author="dhruv senjaliya" w:date="2023-06-07T00:05:00Z">
        <w:r w:rsidRPr="00024F79">
          <w:rPr>
            <w:noProof/>
          </w:rPr>
          <mc:AlternateContent>
            <mc:Choice Requires="wps">
              <w:drawing>
                <wp:anchor distT="0" distB="0" distL="0" distR="0" simplePos="0" relativeHeight="487652864" behindDoc="1" locked="0" layoutInCell="1" allowOverlap="1" wp14:anchorId="1311FD72" wp14:editId="481A2493">
                  <wp:simplePos x="0" y="0"/>
                  <wp:positionH relativeFrom="page">
                    <wp:posOffset>1292860</wp:posOffset>
                  </wp:positionH>
                  <wp:positionV relativeFrom="paragraph">
                    <wp:posOffset>22860</wp:posOffset>
                  </wp:positionV>
                  <wp:extent cx="5487035" cy="1270"/>
                  <wp:effectExtent l="0" t="0" r="0" b="0"/>
                  <wp:wrapTopAndBottom/>
                  <wp:docPr id="389608227" name="docshape6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035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1"/>
                              <a:gd name="T2" fmla="+- 0 10801 2160"/>
                              <a:gd name="T3" fmla="*/ T2 w 86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1">
                                <a:moveTo>
                                  <a:pt x="0" y="0"/>
                                </a:moveTo>
                                <a:lnTo>
                                  <a:pt x="86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3DC1AEE" id="docshape69" o:spid="_x0000_s1026" style="position:absolute;margin-left:101.8pt;margin-top:1.8pt;width:432.05pt;height:.1pt;z-index:-15663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" path="m,l8641,e" filled="f" strokeweight=".48pt">
                  <v:path arrowok="t" o:connecttype="custom" o:connectlocs="0,0;5487035,0" o:connectangles="0,0"/>
                  <w10:wrap type="topAndBottom" anchorx="page"/>
                </v:shape>
              </w:pict>
            </mc:Fallback>
          </mc:AlternateContent>
        </w:r>
      </w:ins>
    </w:p>
    <w:p w14:paraId="3C021B82" w14:textId="52B7DFBB" w:rsidR="00D150AC" w:rsidRDefault="00D150AC">
      <w:pPr>
        <w:pStyle w:val="BodyText"/>
        <w:spacing w:before="4"/>
        <w:rPr>
          <w:sz w:val="13"/>
        </w:rPr>
      </w:pPr>
    </w:p>
    <w:p w14:paraId="37E620C5" w14:textId="7DA0F4BD" w:rsidR="00D150AC" w:rsidRDefault="00D150AC">
      <w:pPr>
        <w:pStyle w:val="BodyText"/>
        <w:rPr>
          <w:sz w:val="20"/>
        </w:rPr>
      </w:pPr>
    </w:p>
    <w:p w14:paraId="1283F78B" w14:textId="6B95E6A1" w:rsidR="00D150AC" w:rsidRDefault="00D150AC">
      <w:pPr>
        <w:pStyle w:val="BodyText"/>
        <w:spacing w:before="6"/>
        <w:rPr>
          <w:sz w:val="13"/>
        </w:rPr>
      </w:pPr>
    </w:p>
    <w:p w14:paraId="6BBC3808" w14:textId="0FFB6A63" w:rsidR="00D150AC" w:rsidRDefault="00D150AC">
      <w:pPr>
        <w:pStyle w:val="BodyText"/>
        <w:rPr>
          <w:sz w:val="20"/>
        </w:rPr>
      </w:pPr>
    </w:p>
    <w:p w14:paraId="2EBE6F03" w14:textId="5D4CAB5D" w:rsidR="00D150AC" w:rsidRDefault="00D150AC">
      <w:pPr>
        <w:pStyle w:val="BodyText"/>
        <w:spacing w:before="4"/>
        <w:rPr>
          <w:sz w:val="13"/>
        </w:rPr>
      </w:pPr>
    </w:p>
    <w:p w14:paraId="5AB59357" w14:textId="434DE424" w:rsidR="00D150AC" w:rsidRDefault="00D150AC">
      <w:pPr>
        <w:pStyle w:val="BodyText"/>
        <w:rPr>
          <w:sz w:val="20"/>
        </w:rPr>
      </w:pPr>
    </w:p>
    <w:p w14:paraId="02E254DD" w14:textId="412CC9C7" w:rsidR="00D150AC" w:rsidRDefault="00D150AC">
      <w:pPr>
        <w:pStyle w:val="BodyText"/>
        <w:spacing w:before="6"/>
        <w:rPr>
          <w:sz w:val="13"/>
        </w:rPr>
      </w:pPr>
    </w:p>
    <w:p w14:paraId="3FDE571C" w14:textId="77777777" w:rsidR="00D150AC" w:rsidRDefault="00D150AC">
      <w:pPr>
        <w:pStyle w:val="BodyText"/>
        <w:rPr>
          <w:sz w:val="20"/>
        </w:rPr>
      </w:pPr>
    </w:p>
    <w:p w14:paraId="4FC0A92F" w14:textId="16B711F2" w:rsidR="00D150AC" w:rsidRDefault="00D150AC">
      <w:pPr>
        <w:pStyle w:val="BodyText"/>
        <w:spacing w:before="4"/>
        <w:rPr>
          <w:sz w:val="13"/>
        </w:rPr>
      </w:pPr>
    </w:p>
    <w:p w14:paraId="2D276304" w14:textId="77777777" w:rsidR="00D150AC" w:rsidRDefault="00D150AC">
      <w:pPr>
        <w:pStyle w:val="BodyText"/>
        <w:rPr>
          <w:sz w:val="20"/>
        </w:rPr>
      </w:pPr>
    </w:p>
    <w:p w14:paraId="5B0E5C5B" w14:textId="77777777" w:rsidR="00D150AC" w:rsidRDefault="00000000">
      <w:pPr>
        <w:pStyle w:val="ListParagraph"/>
        <w:numPr>
          <w:ilvl w:val="0"/>
          <w:numId w:val="2"/>
        </w:numPr>
        <w:tabs>
          <w:tab w:val="left" w:pos="941"/>
        </w:tabs>
        <w:spacing w:line="276" w:lineRule="auto"/>
        <w:ind w:right="876"/>
        <w:rPr>
          <w:sz w:val="24"/>
        </w:rPr>
      </w:pPr>
      <w:r w:rsidRPr="00A93031">
        <w:rPr>
          <w:b/>
          <w:bCs/>
          <w:sz w:val="24"/>
          <w:rPrChange w:id="1008" w:author="dhruv senjaliya" w:date="2023-06-07T00:06:00Z">
            <w:rPr>
              <w:sz w:val="24"/>
            </w:rPr>
          </w:rPrChange>
        </w:rPr>
        <w:t>Briefly</w:t>
      </w:r>
      <w:r w:rsidRPr="00A93031">
        <w:rPr>
          <w:b/>
          <w:bCs/>
          <w:spacing w:val="-9"/>
          <w:sz w:val="24"/>
          <w:rPrChange w:id="1009" w:author="dhruv senjaliya" w:date="2023-06-07T00:06:00Z">
            <w:rPr>
              <w:spacing w:val="-9"/>
              <w:sz w:val="24"/>
            </w:rPr>
          </w:rPrChange>
        </w:rPr>
        <w:t xml:space="preserve"> </w:t>
      </w:r>
      <w:r w:rsidRPr="00A93031">
        <w:rPr>
          <w:b/>
          <w:bCs/>
          <w:sz w:val="24"/>
          <w:rPrChange w:id="1010" w:author="dhruv senjaliya" w:date="2023-06-07T00:06:00Z">
            <w:rPr>
              <w:sz w:val="24"/>
            </w:rPr>
          </w:rPrChange>
        </w:rPr>
        <w:t>mention</w:t>
      </w:r>
      <w:r w:rsidRPr="00A93031">
        <w:rPr>
          <w:b/>
          <w:bCs/>
          <w:spacing w:val="-4"/>
          <w:sz w:val="24"/>
          <w:rPrChange w:id="1011" w:author="dhruv senjaliya" w:date="2023-06-07T00:06:00Z">
            <w:rPr>
              <w:spacing w:val="-4"/>
              <w:sz w:val="24"/>
            </w:rPr>
          </w:rPrChange>
        </w:rPr>
        <w:t xml:space="preserve"> </w:t>
      </w:r>
      <w:r w:rsidRPr="00A93031">
        <w:rPr>
          <w:b/>
          <w:bCs/>
          <w:sz w:val="24"/>
          <w:rPrChange w:id="1012" w:author="dhruv senjaliya" w:date="2023-06-07T00:06:00Z">
            <w:rPr>
              <w:sz w:val="24"/>
            </w:rPr>
          </w:rPrChange>
        </w:rPr>
        <w:t>refinement</w:t>
      </w:r>
      <w:r w:rsidRPr="00A93031">
        <w:rPr>
          <w:b/>
          <w:bCs/>
          <w:spacing w:val="-4"/>
          <w:sz w:val="24"/>
          <w:rPrChange w:id="1013" w:author="dhruv senjaliya" w:date="2023-06-07T00:06:00Z">
            <w:rPr>
              <w:spacing w:val="-4"/>
              <w:sz w:val="24"/>
            </w:rPr>
          </w:rPrChange>
        </w:rPr>
        <w:t xml:space="preserve"> </w:t>
      </w:r>
      <w:r w:rsidRPr="00A93031">
        <w:rPr>
          <w:b/>
          <w:bCs/>
          <w:sz w:val="24"/>
          <w:rPrChange w:id="1014" w:author="dhruv senjaliya" w:date="2023-06-07T00:06:00Z">
            <w:rPr>
              <w:sz w:val="24"/>
            </w:rPr>
          </w:rPrChange>
        </w:rPr>
        <w:t>on</w:t>
      </w:r>
      <w:r w:rsidRPr="00A93031">
        <w:rPr>
          <w:b/>
          <w:bCs/>
          <w:spacing w:val="-4"/>
          <w:sz w:val="24"/>
          <w:rPrChange w:id="1015" w:author="dhruv senjaliya" w:date="2023-06-07T00:06:00Z">
            <w:rPr>
              <w:spacing w:val="-4"/>
              <w:sz w:val="24"/>
            </w:rPr>
          </w:rPrChange>
        </w:rPr>
        <w:t xml:space="preserve"> </w:t>
      </w:r>
      <w:r w:rsidRPr="00A93031">
        <w:rPr>
          <w:b/>
          <w:bCs/>
          <w:sz w:val="24"/>
          <w:rPrChange w:id="1016" w:author="dhruv senjaliya" w:date="2023-06-07T00:06:00Z">
            <w:rPr>
              <w:sz w:val="24"/>
            </w:rPr>
          </w:rPrChange>
        </w:rPr>
        <w:t>PDC</w:t>
      </w:r>
      <w:r w:rsidRPr="00A93031">
        <w:rPr>
          <w:b/>
          <w:bCs/>
          <w:spacing w:val="-5"/>
          <w:sz w:val="24"/>
          <w:rPrChange w:id="1017" w:author="dhruv senjaliya" w:date="2023-06-07T00:06:00Z">
            <w:rPr>
              <w:spacing w:val="-5"/>
              <w:sz w:val="24"/>
            </w:rPr>
          </w:rPrChange>
        </w:rPr>
        <w:t xml:space="preserve"> </w:t>
      </w:r>
      <w:r w:rsidRPr="00A93031">
        <w:rPr>
          <w:b/>
          <w:bCs/>
          <w:sz w:val="24"/>
          <w:rPrChange w:id="1018" w:author="dhruv senjaliya" w:date="2023-06-07T00:06:00Z">
            <w:rPr>
              <w:sz w:val="24"/>
            </w:rPr>
          </w:rPrChange>
        </w:rPr>
        <w:t>based</w:t>
      </w:r>
      <w:r w:rsidRPr="00A93031">
        <w:rPr>
          <w:b/>
          <w:bCs/>
          <w:spacing w:val="-4"/>
          <w:sz w:val="24"/>
          <w:rPrChange w:id="1019" w:author="dhruv senjaliya" w:date="2023-06-07T00:06:00Z">
            <w:rPr>
              <w:spacing w:val="-4"/>
              <w:sz w:val="24"/>
            </w:rPr>
          </w:rPrChange>
        </w:rPr>
        <w:t xml:space="preserve"> </w:t>
      </w:r>
      <w:r w:rsidRPr="00A93031">
        <w:rPr>
          <w:b/>
          <w:bCs/>
          <w:sz w:val="24"/>
          <w:rPrChange w:id="1020" w:author="dhruv senjaliya" w:date="2023-06-07T00:06:00Z">
            <w:rPr>
              <w:sz w:val="24"/>
            </w:rPr>
          </w:rPrChange>
        </w:rPr>
        <w:t>on</w:t>
      </w:r>
      <w:r w:rsidRPr="00A93031">
        <w:rPr>
          <w:b/>
          <w:bCs/>
          <w:spacing w:val="-4"/>
          <w:sz w:val="24"/>
          <w:rPrChange w:id="1021" w:author="dhruv senjaliya" w:date="2023-06-07T00:06:00Z">
            <w:rPr>
              <w:spacing w:val="-4"/>
              <w:sz w:val="24"/>
            </w:rPr>
          </w:rPrChange>
        </w:rPr>
        <w:t xml:space="preserve"> </w:t>
      </w:r>
      <w:r w:rsidRPr="00A93031">
        <w:rPr>
          <w:b/>
          <w:bCs/>
          <w:sz w:val="24"/>
          <w:rPrChange w:id="1022" w:author="dhruv senjaliya" w:date="2023-06-07T00:06:00Z">
            <w:rPr>
              <w:sz w:val="24"/>
            </w:rPr>
          </w:rPrChange>
        </w:rPr>
        <w:t>User/Stakeholder’s</w:t>
      </w:r>
      <w:r w:rsidRPr="00A93031">
        <w:rPr>
          <w:b/>
          <w:bCs/>
          <w:spacing w:val="-4"/>
          <w:sz w:val="24"/>
          <w:rPrChange w:id="1023" w:author="dhruv senjaliya" w:date="2023-06-07T00:06:00Z">
            <w:rPr>
              <w:spacing w:val="-4"/>
              <w:sz w:val="24"/>
            </w:rPr>
          </w:rPrChange>
        </w:rPr>
        <w:t xml:space="preserve"> </w:t>
      </w:r>
      <w:r w:rsidRPr="00A93031">
        <w:rPr>
          <w:b/>
          <w:bCs/>
          <w:sz w:val="24"/>
          <w:rPrChange w:id="1024" w:author="dhruv senjaliya" w:date="2023-06-07T00:06:00Z">
            <w:rPr>
              <w:sz w:val="24"/>
            </w:rPr>
          </w:rPrChange>
        </w:rPr>
        <w:t>feedback</w:t>
      </w:r>
      <w:r w:rsidRPr="00A93031">
        <w:rPr>
          <w:b/>
          <w:bCs/>
          <w:spacing w:val="-3"/>
          <w:sz w:val="24"/>
          <w:rPrChange w:id="1025" w:author="dhruv senjaliya" w:date="2023-06-07T00:06:00Z">
            <w:rPr>
              <w:spacing w:val="-3"/>
              <w:sz w:val="24"/>
            </w:rPr>
          </w:rPrChange>
        </w:rPr>
        <w:t xml:space="preserve"> </w:t>
      </w:r>
      <w:r w:rsidRPr="00A93031">
        <w:rPr>
          <w:b/>
          <w:bCs/>
          <w:sz w:val="24"/>
          <w:rPrChange w:id="1026" w:author="dhruv senjaliya" w:date="2023-06-07T00:06:00Z">
            <w:rPr>
              <w:sz w:val="24"/>
            </w:rPr>
          </w:rPrChange>
        </w:rPr>
        <w:t>on</w:t>
      </w:r>
      <w:r w:rsidRPr="00A93031">
        <w:rPr>
          <w:b/>
          <w:bCs/>
          <w:spacing w:val="-3"/>
          <w:sz w:val="24"/>
          <w:rPrChange w:id="1027" w:author="dhruv senjaliya" w:date="2023-06-07T00:06:00Z">
            <w:rPr>
              <w:spacing w:val="-3"/>
              <w:sz w:val="24"/>
            </w:rPr>
          </w:rPrChange>
        </w:rPr>
        <w:t xml:space="preserve"> </w:t>
      </w:r>
      <w:r w:rsidRPr="00A93031">
        <w:rPr>
          <w:b/>
          <w:bCs/>
          <w:sz w:val="24"/>
          <w:rPrChange w:id="1028" w:author="dhruv senjaliya" w:date="2023-06-07T00:06:00Z">
            <w:rPr>
              <w:sz w:val="24"/>
            </w:rPr>
          </w:rPrChange>
        </w:rPr>
        <w:t xml:space="preserve">your </w:t>
      </w:r>
      <w:r w:rsidRPr="00A93031">
        <w:rPr>
          <w:b/>
          <w:bCs/>
          <w:spacing w:val="-2"/>
          <w:sz w:val="24"/>
          <w:rPrChange w:id="1029" w:author="dhruv senjaliya" w:date="2023-06-07T00:06:00Z">
            <w:rPr>
              <w:spacing w:val="-2"/>
              <w:sz w:val="24"/>
            </w:rPr>
          </w:rPrChange>
        </w:rPr>
        <w:t>concept</w:t>
      </w:r>
      <w:r>
        <w:rPr>
          <w:spacing w:val="-2"/>
          <w:sz w:val="24"/>
        </w:rPr>
        <w:t>.</w:t>
      </w:r>
    </w:p>
    <w:p w14:paraId="50F9E8F9" w14:textId="0CDE83F4" w:rsidR="00D150AC" w:rsidRPr="004377B6" w:rsidDel="00EC6FA4" w:rsidRDefault="00EC6FA4">
      <w:pPr>
        <w:pStyle w:val="BodyText"/>
        <w:spacing w:before="5"/>
        <w:jc w:val="both"/>
        <w:rPr>
          <w:del w:id="1030" w:author="dhruv senjaliya" w:date="2023-06-11T23:26:00Z"/>
          <w:sz w:val="21"/>
        </w:rPr>
        <w:pPrChange w:id="1031" w:author="dhruv senjaliya" w:date="2023-06-11T23:25:00Z">
          <w:pPr>
            <w:pStyle w:val="BodyText"/>
            <w:spacing w:before="5"/>
          </w:pPr>
        </w:pPrChange>
      </w:pPr>
      <w:r w:rsidRPr="004377B6">
        <w:rPr>
          <w:noProof/>
        </w:rPr>
        <mc:AlternateContent>
          <mc:Choice Requires="wps">
            <w:drawing>
              <wp:anchor distT="0" distB="0" distL="0" distR="0" simplePos="0" relativeHeight="487622656" behindDoc="1" locked="0" layoutInCell="1" allowOverlap="1" wp14:anchorId="46BF1480" wp14:editId="4F78DFB0">
                <wp:simplePos x="0" y="0"/>
                <wp:positionH relativeFrom="margin">
                  <wp:align>right</wp:align>
                </wp:positionH>
                <wp:positionV relativeFrom="paragraph">
                  <wp:posOffset>412115</wp:posOffset>
                </wp:positionV>
                <wp:extent cx="5623560" cy="75565"/>
                <wp:effectExtent l="0" t="0" r="0" b="0"/>
                <wp:wrapSquare wrapText="bothSides"/>
                <wp:docPr id="43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3560" cy="75565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37BC9" id="docshape70" o:spid="_x0000_s1026" style="position:absolute;margin-left:391.6pt;margin-top:32.45pt;width:442.8pt;height:5.95pt;z-index:-1569382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640,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" path="m,l8640,e" filled="f" strokeweight=".48pt">
                <v:path arrowok="t" o:connecttype="custom" o:connectlocs="0,0;5623560,0" o:connectangles="0,0"/>
                <w10:wrap type="square" anchorx="margin"/>
              </v:shape>
            </w:pict>
          </mc:Fallback>
        </mc:AlternateContent>
      </w:r>
      <w:r w:rsidRPr="004377B6">
        <w:rPr>
          <w:noProof/>
        </w:rPr>
        <mc:AlternateContent>
          <mc:Choice Requires="wps">
            <w:drawing>
              <wp:anchor distT="0" distB="0" distL="0" distR="0" simplePos="0" relativeHeight="487623168" behindDoc="1" locked="0" layoutInCell="1" allowOverlap="1" wp14:anchorId="2B824A18" wp14:editId="5120789E">
                <wp:simplePos x="0" y="0"/>
                <wp:positionH relativeFrom="margin">
                  <wp:align>right</wp:align>
                </wp:positionH>
                <wp:positionV relativeFrom="paragraph">
                  <wp:posOffset>183515</wp:posOffset>
                </wp:positionV>
                <wp:extent cx="5631180" cy="45085"/>
                <wp:effectExtent l="0" t="0" r="0" b="0"/>
                <wp:wrapTopAndBottom/>
                <wp:docPr id="42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631180" cy="45085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74CAC" id="docshape71" o:spid="_x0000_s1026" style="position:absolute;margin-left:392.2pt;margin-top:14.45pt;width:443.4pt;height:3.55pt;flip:y;z-index:-1569331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6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" path="m,l8640,e" filled="f" strokeweight=".48pt">
                <v:path arrowok="t" o:connecttype="custom" o:connectlocs="0,0;5631180,0" o:connectangles="0,0"/>
                <w10:wrap type="topAndBottom" anchorx="margin"/>
              </v:shape>
            </w:pict>
          </mc:Fallback>
        </mc:AlternateContent>
      </w:r>
    </w:p>
    <w:p w14:paraId="4652ACD8" w14:textId="659DAAA0" w:rsidR="00A93031" w:rsidRPr="004377B6" w:rsidRDefault="00A93031">
      <w:pPr>
        <w:pStyle w:val="BodyText"/>
        <w:ind w:left="960"/>
        <w:jc w:val="both"/>
        <w:rPr>
          <w:ins w:id="1032" w:author="dhruv senjaliya" w:date="2023-06-07T00:06:00Z"/>
          <w:rPrChange w:id="1033" w:author="dhruv senjaliya" w:date="2023-06-13T12:56:00Z">
            <w:rPr>
              <w:ins w:id="1034" w:author="dhruv senjaliya" w:date="2023-06-07T00:06:00Z"/>
              <w:sz w:val="20"/>
            </w:rPr>
          </w:rPrChange>
        </w:rPr>
        <w:pPrChange w:id="1035" w:author="dhruv senjaliya" w:date="2023-06-11T23:27:00Z">
          <w:pPr>
            <w:pStyle w:val="BodyText"/>
          </w:pPr>
        </w:pPrChange>
      </w:pPr>
      <w:ins w:id="1036" w:author="dhruv senjaliya" w:date="2023-06-07T00:06:00Z">
        <w:r w:rsidRPr="004377B6">
          <w:rPr>
            <w:rPrChange w:id="1037" w:author="dhruv senjaliya" w:date="2023-06-13T12:56:00Z">
              <w:rPr>
                <w:sz w:val="20"/>
              </w:rPr>
            </w:rPrChange>
          </w:rPr>
          <w:t xml:space="preserve">Based on user/stakeholder feedback, some possible refinements to the Product Development </w:t>
        </w:r>
      </w:ins>
      <w:ins w:id="1038" w:author="dhruv senjaliya" w:date="2023-06-11T23:26:00Z">
        <w:r w:rsidR="00EC6FA4" w:rsidRPr="004377B6">
          <w:t xml:space="preserve">               </w:t>
        </w:r>
      </w:ins>
      <w:ins w:id="1039" w:author="dhruv senjaliya" w:date="2023-06-11T23:27:00Z">
        <w:r w:rsidR="00EC6FA4" w:rsidRPr="004377B6">
          <w:t xml:space="preserve">         </w:t>
        </w:r>
      </w:ins>
      <w:ins w:id="1040" w:author="dhruv senjaliya" w:date="2023-06-07T00:06:00Z">
        <w:r w:rsidRPr="004377B6">
          <w:rPr>
            <w:rPrChange w:id="1041" w:author="dhruv senjaliya" w:date="2023-06-13T12:56:00Z">
              <w:rPr>
                <w:sz w:val="20"/>
              </w:rPr>
            </w:rPrChange>
          </w:rPr>
          <w:t>Canvas for the</w:t>
        </w:r>
      </w:ins>
      <w:ins w:id="1042" w:author="dhruv senjaliya" w:date="2023-06-11T23:26:00Z">
        <w:r w:rsidR="00EC6FA4" w:rsidRPr="004377B6">
          <w:t xml:space="preserve"> </w:t>
        </w:r>
      </w:ins>
      <w:ins w:id="1043" w:author="dhruv senjaliya" w:date="2023-06-07T00:06:00Z">
        <w:r w:rsidRPr="004377B6">
          <w:rPr>
            <w:rPrChange w:id="1044" w:author="dhruv senjaliya" w:date="2023-06-13T12:56:00Z">
              <w:rPr>
                <w:sz w:val="20"/>
              </w:rPr>
            </w:rPrChange>
          </w:rPr>
          <w:t>plant identification app could include:</w:t>
        </w:r>
      </w:ins>
    </w:p>
    <w:p w14:paraId="45F17E67" w14:textId="267E54E0" w:rsidR="00A93031" w:rsidRPr="004377B6" w:rsidRDefault="00EC6FA4">
      <w:pPr>
        <w:pStyle w:val="BodyText"/>
        <w:ind w:left="960" w:firstLine="20"/>
        <w:jc w:val="both"/>
        <w:rPr>
          <w:ins w:id="1045" w:author="dhruv senjaliya" w:date="2023-06-07T00:06:00Z"/>
          <w:rPrChange w:id="1046" w:author="dhruv senjaliya" w:date="2023-06-13T12:56:00Z">
            <w:rPr>
              <w:ins w:id="1047" w:author="dhruv senjaliya" w:date="2023-06-07T00:06:00Z"/>
              <w:sz w:val="20"/>
            </w:rPr>
          </w:rPrChange>
        </w:rPr>
        <w:pPrChange w:id="1048" w:author="dhruv senjaliya" w:date="2023-06-11T23:27:00Z">
          <w:pPr>
            <w:pStyle w:val="BodyText"/>
          </w:pPr>
        </w:pPrChange>
      </w:pPr>
      <w:r w:rsidRPr="004377B6"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40613B28" wp14:editId="35F77A2B">
                <wp:simplePos x="0" y="0"/>
                <wp:positionH relativeFrom="margin">
                  <wp:align>right</wp:align>
                </wp:positionH>
                <wp:positionV relativeFrom="paragraph">
                  <wp:posOffset>290195</wp:posOffset>
                </wp:positionV>
                <wp:extent cx="5623560" cy="53340"/>
                <wp:effectExtent l="0" t="0" r="0" b="0"/>
                <wp:wrapTopAndBottom/>
                <wp:docPr id="41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23560" cy="5334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6D081" id="docshape72" o:spid="_x0000_s1026" style="position:absolute;margin-left:391.6pt;margin-top:22.85pt;width:442.8pt;height:4.2pt;z-index:-1569280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640,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" path="m,l8640,e" filled="f" strokeweight=".48pt">
                <v:path arrowok="t" o:connecttype="custom" o:connectlocs="0,0;5623560,0" o:connectangles="0,0"/>
                <w10:wrap type="topAndBottom" anchorx="margin"/>
              </v:shape>
            </w:pict>
          </mc:Fallback>
        </mc:AlternateContent>
      </w:r>
      <w:r w:rsidRPr="004377B6"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6D274F76" wp14:editId="4A39BD91">
                <wp:simplePos x="0" y="0"/>
                <wp:positionH relativeFrom="margin">
                  <wp:align>right</wp:align>
                </wp:positionH>
                <wp:positionV relativeFrom="paragraph">
                  <wp:posOffset>541020</wp:posOffset>
                </wp:positionV>
                <wp:extent cx="5601335" cy="45085"/>
                <wp:effectExtent l="0" t="0" r="0" b="0"/>
                <wp:wrapTopAndBottom/>
                <wp:docPr id="40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45085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708B" id="docshape73" o:spid="_x0000_s1026" style="position:absolute;margin-left:389.85pt;margin-top:42.6pt;width:441.05pt;height:3.55pt;z-index:-1569228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64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" path="m,l8641,e" filled="f" strokeweight=".48pt">
                <v:path arrowok="t" o:connecttype="custom" o:connectlocs="0,0;5601335,0" o:connectangles="0,0"/>
                <w10:wrap type="topAndBottom" anchorx="margin"/>
              </v:shape>
            </w:pict>
          </mc:Fallback>
        </mc:AlternateContent>
      </w:r>
      <w:ins w:id="1049" w:author="dhruv senjaliya" w:date="2023-06-07T00:06:00Z">
        <w:r w:rsidR="00A93031" w:rsidRPr="004377B6">
          <w:rPr>
            <w:rPrChange w:id="1050" w:author="dhruv senjaliya" w:date="2023-06-13T12:56:00Z">
              <w:rPr>
                <w:sz w:val="20"/>
              </w:rPr>
            </w:rPrChange>
          </w:rPr>
          <w:t>1.Improving the accuracy of the image recognition technology by incorporating more advanced machine learning algorithms.</w:t>
        </w:r>
      </w:ins>
    </w:p>
    <w:p w14:paraId="5C8B1E3E" w14:textId="5047DA02" w:rsidR="00A93031" w:rsidRPr="004377B6" w:rsidRDefault="00B1187A">
      <w:pPr>
        <w:pStyle w:val="BodyText"/>
        <w:ind w:left="980"/>
        <w:jc w:val="both"/>
        <w:rPr>
          <w:ins w:id="1051" w:author="dhruv senjaliya" w:date="2023-06-07T00:06:00Z"/>
          <w:rPrChange w:id="1052" w:author="dhruv senjaliya" w:date="2023-06-13T12:56:00Z">
            <w:rPr>
              <w:ins w:id="1053" w:author="dhruv senjaliya" w:date="2023-06-07T00:06:00Z"/>
              <w:sz w:val="20"/>
            </w:rPr>
          </w:rPrChange>
        </w:rPr>
        <w:pPrChange w:id="1054" w:author="dhruv senjaliya" w:date="2023-06-11T23:28:00Z">
          <w:pPr>
            <w:pStyle w:val="BodyText"/>
          </w:pPr>
        </w:pPrChange>
      </w:pPr>
      <w:ins w:id="1055" w:author="dhruv senjaliya" w:date="2023-06-07T00:11:00Z">
        <w:r w:rsidRPr="004377B6">
          <w:rPr>
            <w:noProof/>
          </w:rPr>
          <mc:AlternateContent>
            <mc:Choice Requires="wps">
              <w:drawing>
                <wp:anchor distT="0" distB="0" distL="0" distR="0" simplePos="0" relativeHeight="487659008" behindDoc="1" locked="0" layoutInCell="1" allowOverlap="1" wp14:anchorId="695A1C9A" wp14:editId="6F29B8EE">
                  <wp:simplePos x="0" y="0"/>
                  <wp:positionH relativeFrom="margin">
                    <wp:align>right</wp:align>
                  </wp:positionH>
                  <wp:positionV relativeFrom="paragraph">
                    <wp:posOffset>501650</wp:posOffset>
                  </wp:positionV>
                  <wp:extent cx="5615940" cy="67945"/>
                  <wp:effectExtent l="0" t="0" r="0" b="0"/>
                  <wp:wrapTopAndBottom/>
                  <wp:docPr id="340393804" name="docshape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 flipV="1">
                            <a:off x="0" y="0"/>
                            <a:ext cx="5615940" cy="67945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6FD1CE3" id="docshape74" o:spid="_x0000_s1026" style="position:absolute;margin-left:391pt;margin-top:39.5pt;width:442.2pt;height:5.35pt;flip:y;z-index:-1565747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64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" path="m,l8640,e" filled="f" strokeweight=".48pt">
                  <v:path arrowok="t" o:connecttype="custom" o:connectlocs="0,0;5615940,0" o:connectangles="0,0"/>
                  <w10:wrap type="topAndBottom" anchorx="margin"/>
                </v:shape>
              </w:pict>
            </mc:Fallback>
          </mc:AlternateContent>
        </w:r>
      </w:ins>
      <w:r w:rsidRPr="004377B6">
        <w:rPr>
          <w:noProof/>
        </w:rPr>
        <mc:AlternateContent>
          <mc:Choice Requires="wps">
            <w:drawing>
              <wp:anchor distT="0" distB="0" distL="0" distR="0" simplePos="0" relativeHeight="487624704" behindDoc="1" locked="0" layoutInCell="1" allowOverlap="1" wp14:anchorId="18204B38" wp14:editId="09DC7F36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593080" cy="45085"/>
                <wp:effectExtent l="0" t="0" r="0" b="0"/>
                <wp:wrapTopAndBottom/>
                <wp:docPr id="39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93080" cy="45085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8B0FA8" id="docshape74" o:spid="_x0000_s1026" style="position:absolute;margin-left:389.2pt;margin-top:21.55pt;width:440.4pt;height:3.55pt;z-index:-1569177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6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" path="m,l8640,e" filled="f" strokeweight=".48pt">
                <v:path arrowok="t" o:connecttype="custom" o:connectlocs="0,0;5593080,0" o:connectangles="0,0"/>
                <w10:wrap type="topAndBottom" anchorx="margin"/>
              </v:shape>
            </w:pict>
          </mc:Fallback>
        </mc:AlternateContent>
      </w:r>
      <w:ins w:id="1056" w:author="dhruv senjaliya" w:date="2023-06-07T00:06:00Z">
        <w:r w:rsidR="00A93031" w:rsidRPr="004377B6">
          <w:rPr>
            <w:rPrChange w:id="1057" w:author="dhruv senjaliya" w:date="2023-06-13T12:56:00Z">
              <w:rPr>
                <w:sz w:val="20"/>
              </w:rPr>
            </w:rPrChange>
          </w:rPr>
          <w:t>2.Adding</w:t>
        </w:r>
      </w:ins>
      <w:ins w:id="1058" w:author="dhruv senjaliya" w:date="2023-06-11T23:28:00Z">
        <w:r w:rsidR="00EC6FA4" w:rsidRPr="004377B6">
          <w:t xml:space="preserve"> </w:t>
        </w:r>
      </w:ins>
      <w:ins w:id="1059" w:author="dhruv senjaliya" w:date="2023-06-07T00:06:00Z">
        <w:r w:rsidR="00A93031" w:rsidRPr="004377B6">
          <w:rPr>
            <w:rPrChange w:id="1060" w:author="dhruv senjaliya" w:date="2023-06-13T12:56:00Z">
              <w:rPr>
                <w:sz w:val="20"/>
              </w:rPr>
            </w:rPrChange>
          </w:rPr>
          <w:t>more</w:t>
        </w:r>
      </w:ins>
      <w:ins w:id="1061" w:author="dhruv senjaliya" w:date="2023-06-11T23:28:00Z">
        <w:r w:rsidR="00EC6FA4" w:rsidRPr="004377B6">
          <w:t xml:space="preserve"> </w:t>
        </w:r>
      </w:ins>
      <w:ins w:id="1062" w:author="dhruv senjaliya" w:date="2023-06-07T00:06:00Z">
        <w:r w:rsidR="00A93031" w:rsidRPr="004377B6">
          <w:rPr>
            <w:rPrChange w:id="1063" w:author="dhruv senjaliya" w:date="2023-06-13T12:56:00Z">
              <w:rPr>
                <w:sz w:val="20"/>
              </w:rPr>
            </w:rPrChange>
          </w:rPr>
          <w:t>detailed information about plant care, such as soil pH</w:t>
        </w:r>
      </w:ins>
      <w:ins w:id="1064" w:author="dhruv senjaliya" w:date="2023-06-11T23:29:00Z">
        <w:r w:rsidR="00EC6FA4" w:rsidRPr="004377B6">
          <w:t xml:space="preserve"> </w:t>
        </w:r>
      </w:ins>
      <w:ins w:id="1065" w:author="dhruv senjaliya" w:date="2023-06-07T00:06:00Z">
        <w:r w:rsidR="00A93031" w:rsidRPr="004377B6">
          <w:rPr>
            <w:rPrChange w:id="1066" w:author="dhruv senjaliya" w:date="2023-06-13T12:56:00Z">
              <w:rPr>
                <w:sz w:val="20"/>
              </w:rPr>
            </w:rPrChange>
          </w:rPr>
          <w:t xml:space="preserve">requirements </w:t>
        </w:r>
      </w:ins>
      <w:ins w:id="1067" w:author="dhruv senjaliya" w:date="2023-06-11T23:28:00Z">
        <w:r w:rsidR="00EC6FA4" w:rsidRPr="004377B6">
          <w:t xml:space="preserve">                               </w:t>
        </w:r>
      </w:ins>
      <w:ins w:id="1068" w:author="dhruv senjaliya" w:date="2023-06-07T00:06:00Z">
        <w:r w:rsidR="00A93031" w:rsidRPr="004377B6">
          <w:rPr>
            <w:rPrChange w:id="1069" w:author="dhruv senjaliya" w:date="2023-06-13T12:56:00Z">
              <w:rPr>
                <w:sz w:val="20"/>
              </w:rPr>
            </w:rPrChange>
          </w:rPr>
          <w:t>or temperature tolerance.</w:t>
        </w:r>
      </w:ins>
    </w:p>
    <w:p w14:paraId="60140EC8" w14:textId="4108E66D" w:rsidR="00A93031" w:rsidRPr="004377B6" w:rsidRDefault="00A93031">
      <w:pPr>
        <w:pStyle w:val="BodyText"/>
        <w:ind w:left="500"/>
        <w:jc w:val="both"/>
        <w:rPr>
          <w:ins w:id="1070" w:author="dhruv senjaliya" w:date="2023-06-07T00:06:00Z"/>
          <w:rPrChange w:id="1071" w:author="dhruv senjaliya" w:date="2023-06-13T12:56:00Z">
            <w:rPr>
              <w:ins w:id="1072" w:author="dhruv senjaliya" w:date="2023-06-07T00:06:00Z"/>
              <w:sz w:val="20"/>
            </w:rPr>
          </w:rPrChange>
        </w:rPr>
        <w:pPrChange w:id="1073" w:author="dhruv senjaliya" w:date="2023-06-11T23:25:00Z">
          <w:pPr>
            <w:pStyle w:val="BodyText"/>
          </w:pPr>
        </w:pPrChange>
      </w:pPr>
      <w:ins w:id="1074" w:author="dhruv senjaliya" w:date="2023-06-07T00:08:00Z">
        <w:r w:rsidRPr="004377B6">
          <w:rPr>
            <w:noProof/>
          </w:rPr>
          <mc:AlternateContent>
            <mc:Choice Requires="wps">
              <w:drawing>
                <wp:anchor distT="0" distB="0" distL="0" distR="0" simplePos="0" relativeHeight="487654912" behindDoc="1" locked="0" layoutInCell="1" allowOverlap="1" wp14:anchorId="2D10A546" wp14:editId="2F3CF70E">
                  <wp:simplePos x="0" y="0"/>
                  <wp:positionH relativeFrom="margin">
                    <wp:align>right</wp:align>
                  </wp:positionH>
                  <wp:positionV relativeFrom="paragraph">
                    <wp:posOffset>290830</wp:posOffset>
                  </wp:positionV>
                  <wp:extent cx="5577840" cy="45085"/>
                  <wp:effectExtent l="0" t="0" r="0" b="0"/>
                  <wp:wrapTopAndBottom/>
                  <wp:docPr id="1132311297" name="docshape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 flipV="1">
                            <a:off x="0" y="0"/>
                            <a:ext cx="5577840" cy="45085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BAA2C00" id="docshape74" o:spid="_x0000_s1026" style="position:absolute;margin-left:388pt;margin-top:22.9pt;width:439.2pt;height:3.55pt;flip:y;z-index:-1566156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6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" path="m,l8640,e" filled="f" strokeweight=".48pt">
                  <v:path arrowok="t" o:connecttype="custom" o:connectlocs="0,0;5577840,0" o:connectangles="0,0"/>
                  <w10:wrap type="topAndBottom" anchorx="margin"/>
                </v:shape>
              </w:pict>
            </mc:Fallback>
          </mc:AlternateContent>
        </w:r>
      </w:ins>
      <w:ins w:id="1075" w:author="dhruv senjaliya" w:date="2023-06-07T00:07:00Z">
        <w:r w:rsidRPr="004377B6">
          <w:rPr>
            <w:rPrChange w:id="1076" w:author="dhruv senjaliya" w:date="2023-06-13T12:56:00Z">
              <w:rPr>
                <w:sz w:val="20"/>
              </w:rPr>
            </w:rPrChange>
          </w:rPr>
          <w:t xml:space="preserve">        </w:t>
        </w:r>
      </w:ins>
      <w:ins w:id="1077" w:author="dhruv senjaliya" w:date="2023-06-07T00:06:00Z">
        <w:r w:rsidRPr="004377B6">
          <w:rPr>
            <w:rPrChange w:id="1078" w:author="dhruv senjaliya" w:date="2023-06-13T12:56:00Z">
              <w:rPr>
                <w:sz w:val="20"/>
              </w:rPr>
            </w:rPrChange>
          </w:rPr>
          <w:t>3.Including a feature to allow users to save and organize their plant identification results.</w:t>
        </w:r>
      </w:ins>
    </w:p>
    <w:p w14:paraId="1E6B7119" w14:textId="7DA0CE2C" w:rsidR="00D150AC" w:rsidRPr="004377B6" w:rsidDel="00EC6FA4" w:rsidRDefault="00B1187A">
      <w:pPr>
        <w:pStyle w:val="BodyText"/>
        <w:jc w:val="both"/>
        <w:rPr>
          <w:del w:id="1079" w:author="dhruv senjaliya" w:date="2023-06-11T23:35:00Z"/>
          <w:rPrChange w:id="1080" w:author="dhruv senjaliya" w:date="2023-06-13T12:56:00Z">
            <w:rPr>
              <w:del w:id="1081" w:author="dhruv senjaliya" w:date="2023-06-11T23:35:00Z"/>
              <w:sz w:val="20"/>
            </w:rPr>
          </w:rPrChange>
        </w:rPr>
        <w:pPrChange w:id="1082" w:author="dhruv senjaliya" w:date="2023-06-11T23:37:00Z">
          <w:pPr>
            <w:pStyle w:val="BodyText"/>
          </w:pPr>
        </w:pPrChange>
      </w:pPr>
      <w:ins w:id="1083" w:author="dhruv senjaliya" w:date="2023-06-07T00:08:00Z">
        <w:r w:rsidRPr="004377B6">
          <w:rPr>
            <w:noProof/>
          </w:rPr>
          <mc:AlternateContent>
            <mc:Choice Requires="wps">
              <w:drawing>
                <wp:anchor distT="0" distB="0" distL="0" distR="0" simplePos="0" relativeHeight="487656960" behindDoc="1" locked="0" layoutInCell="1" allowOverlap="1" wp14:anchorId="48B009A6" wp14:editId="5C68B3EE">
                  <wp:simplePos x="0" y="0"/>
                  <wp:positionH relativeFrom="margin">
                    <wp:align>right</wp:align>
                  </wp:positionH>
                  <wp:positionV relativeFrom="paragraph">
                    <wp:posOffset>277495</wp:posOffset>
                  </wp:positionV>
                  <wp:extent cx="5577840" cy="45085"/>
                  <wp:effectExtent l="0" t="0" r="0" b="0"/>
                  <wp:wrapTopAndBottom/>
                  <wp:docPr id="2020871829" name="docshape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77840" cy="45085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5BD1522" id="docshape74" o:spid="_x0000_s1026" style="position:absolute;margin-left:388pt;margin-top:21.85pt;width:439.2pt;height:3.55pt;z-index:-1565952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64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" path="m,l8640,e" filled="f" strokeweight=".48pt">
                  <v:path arrowok="t" o:connecttype="custom" o:connectlocs="0,0;5577840,0" o:connectangles="0,0"/>
                  <w10:wrap type="topAndBottom" anchorx="margin"/>
                </v:shape>
              </w:pict>
            </mc:Fallback>
          </mc:AlternateContent>
        </w:r>
      </w:ins>
      <w:ins w:id="1084" w:author="dhruv senjaliya" w:date="2023-06-11T23:37:00Z">
        <w:r w:rsidRPr="004377B6">
          <w:t xml:space="preserve">                 </w:t>
        </w:r>
      </w:ins>
      <w:ins w:id="1085" w:author="dhruv senjaliya" w:date="2023-06-07T00:06:00Z">
        <w:r w:rsidR="00A93031" w:rsidRPr="004377B6">
          <w:rPr>
            <w:rPrChange w:id="1086" w:author="dhruv senjaliya" w:date="2023-06-13T12:56:00Z">
              <w:rPr>
                <w:sz w:val="20"/>
              </w:rPr>
            </w:rPrChange>
          </w:rPr>
          <w:t>4 Adding a social sharing feature to allow users to share their plant identification results</w:t>
        </w:r>
      </w:ins>
      <w:ins w:id="1087" w:author="dhruv senjaliya" w:date="2023-06-11T23:36:00Z">
        <w:r w:rsidRPr="004377B6">
          <w:t xml:space="preserve"> </w:t>
        </w:r>
      </w:ins>
    </w:p>
    <w:p w14:paraId="1ADEA15A" w14:textId="4A15965C" w:rsidR="00D150AC" w:rsidRPr="004377B6" w:rsidRDefault="00D150AC">
      <w:pPr>
        <w:pStyle w:val="BodyText"/>
        <w:jc w:val="both"/>
        <w:rPr>
          <w:rPrChange w:id="1088" w:author="dhruv senjaliya" w:date="2023-06-13T12:56:00Z">
            <w:rPr>
              <w:sz w:val="13"/>
            </w:rPr>
          </w:rPrChange>
        </w:rPr>
        <w:pPrChange w:id="1089" w:author="dhruv senjaliya" w:date="2023-06-11T23:37:00Z">
          <w:pPr>
            <w:pStyle w:val="BodyText"/>
            <w:spacing w:before="6"/>
          </w:pPr>
        </w:pPrChange>
      </w:pPr>
    </w:p>
    <w:p w14:paraId="69E0C84B" w14:textId="1D1272C2" w:rsidR="00D150AC" w:rsidRPr="004377B6" w:rsidRDefault="00B1187A">
      <w:pPr>
        <w:pStyle w:val="BodyText"/>
        <w:ind w:left="500"/>
        <w:rPr>
          <w:rPrChange w:id="1090" w:author="dhruv senjaliya" w:date="2023-06-13T12:56:00Z">
            <w:rPr>
              <w:sz w:val="20"/>
            </w:rPr>
          </w:rPrChange>
        </w:rPr>
        <w:pPrChange w:id="1091" w:author="dhruv senjaliya" w:date="2023-06-11T23:25:00Z">
          <w:pPr>
            <w:pStyle w:val="BodyText"/>
          </w:pPr>
        </w:pPrChange>
      </w:pPr>
      <w:ins w:id="1092" w:author="dhruv senjaliya" w:date="2023-06-11T23:39:00Z">
        <w:r w:rsidRPr="004377B6">
          <w:rPr>
            <w:noProof/>
          </w:rPr>
          <mc:AlternateContent>
            <mc:Choice Requires="wps">
              <w:drawing>
                <wp:anchor distT="0" distB="0" distL="0" distR="0" simplePos="0" relativeHeight="487681536" behindDoc="1" locked="0" layoutInCell="1" allowOverlap="1" wp14:anchorId="3A40D8FC" wp14:editId="59BD53A6">
                  <wp:simplePos x="0" y="0"/>
                  <wp:positionH relativeFrom="margin">
                    <wp:align>right</wp:align>
                  </wp:positionH>
                  <wp:positionV relativeFrom="paragraph">
                    <wp:posOffset>243840</wp:posOffset>
                  </wp:positionV>
                  <wp:extent cx="5540375" cy="45085"/>
                  <wp:effectExtent l="0" t="0" r="0" b="0"/>
                  <wp:wrapTopAndBottom/>
                  <wp:docPr id="1933095326" name="docshape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40375" cy="45085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1"/>
                              <a:gd name="T2" fmla="+- 0 10801 2160"/>
                              <a:gd name="T3" fmla="*/ T2 w 86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1">
                                <a:moveTo>
                                  <a:pt x="0" y="0"/>
                                </a:moveTo>
                                <a:lnTo>
                                  <a:pt x="86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EBED3F1" id="docshape62" o:spid="_x0000_s1026" style="position:absolute;margin-left:385.05pt;margin-top:19.2pt;width:436.25pt;height:3.55pt;z-index:-156349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864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" path="m,l8641,e" filled="f" strokeweight=".48pt">
                  <v:path arrowok="t" o:connecttype="custom" o:connectlocs="0,0;5540375,0" o:connectangles="0,0"/>
                  <w10:wrap type="topAndBottom" anchorx="margin"/>
                </v:shape>
              </w:pict>
            </mc:Fallback>
          </mc:AlternateContent>
        </w:r>
      </w:ins>
      <w:ins w:id="1093" w:author="dhruv senjaliya" w:date="2023-06-07T00:10:00Z">
        <w:r w:rsidR="00A93031" w:rsidRPr="004377B6">
          <w:rPr>
            <w:sz w:val="20"/>
          </w:rPr>
          <w:tab/>
        </w:r>
      </w:ins>
      <w:ins w:id="1094" w:author="dhruv senjaliya" w:date="2023-06-11T23:37:00Z">
        <w:r w:rsidRPr="004377B6">
          <w:rPr>
            <w:sz w:val="20"/>
          </w:rPr>
          <w:t xml:space="preserve">       </w:t>
        </w:r>
      </w:ins>
      <w:ins w:id="1095" w:author="dhruv senjaliya" w:date="2023-06-11T23:38:00Z">
        <w:r w:rsidRPr="004377B6">
          <w:t>w</w:t>
        </w:r>
      </w:ins>
      <w:ins w:id="1096" w:author="dhruv senjaliya" w:date="2023-06-11T23:37:00Z">
        <w:r w:rsidRPr="004377B6">
          <w:rPr>
            <w:rPrChange w:id="1097" w:author="dhruv senjaliya" w:date="2023-06-13T12:56:00Z">
              <w:rPr>
                <w:sz w:val="20"/>
              </w:rPr>
            </w:rPrChange>
          </w:rPr>
          <w:t>ith friends and family</w:t>
        </w:r>
      </w:ins>
      <w:ins w:id="1098" w:author="dhruv senjaliya" w:date="2023-06-11T23:38:00Z">
        <w:r w:rsidRPr="004377B6">
          <w:t>.</w:t>
        </w:r>
      </w:ins>
      <w:ins w:id="1099" w:author="dhruv senjaliya" w:date="2023-06-11T23:37:00Z">
        <w:r w:rsidRPr="004377B6">
          <w:rPr>
            <w:rPrChange w:id="1100" w:author="dhruv senjaliya" w:date="2023-06-13T12:56:00Z">
              <w:rPr>
                <w:sz w:val="20"/>
              </w:rPr>
            </w:rPrChange>
          </w:rPr>
          <w:t xml:space="preserve"> </w:t>
        </w:r>
      </w:ins>
    </w:p>
    <w:p w14:paraId="6F70D3D6" w14:textId="700652E8" w:rsidR="00D150AC" w:rsidRDefault="00D150AC">
      <w:pPr>
        <w:pStyle w:val="BodyText"/>
        <w:spacing w:before="4"/>
        <w:ind w:left="500"/>
        <w:rPr>
          <w:sz w:val="13"/>
        </w:rPr>
        <w:pPrChange w:id="1101" w:author="dhruv senjaliya" w:date="2023-06-11T23:25:00Z">
          <w:pPr>
            <w:pStyle w:val="BodyText"/>
            <w:spacing w:before="4"/>
          </w:pPr>
        </w:pPrChange>
      </w:pPr>
    </w:p>
    <w:p w14:paraId="567BBCD7" w14:textId="31C8D812" w:rsidR="00D150AC" w:rsidRDefault="00D150AC">
      <w:pPr>
        <w:pStyle w:val="BodyText"/>
        <w:rPr>
          <w:sz w:val="20"/>
        </w:rPr>
      </w:pPr>
    </w:p>
    <w:p w14:paraId="640866EF" w14:textId="512E4271" w:rsidR="00D150AC" w:rsidRDefault="00D150AC">
      <w:pPr>
        <w:pStyle w:val="BodyText"/>
        <w:spacing w:before="6"/>
        <w:rPr>
          <w:sz w:val="13"/>
        </w:rPr>
      </w:pPr>
    </w:p>
    <w:p w14:paraId="3161CF11" w14:textId="4605BAD7" w:rsidR="00D150AC" w:rsidRDefault="00D150AC">
      <w:pPr>
        <w:pStyle w:val="BodyText"/>
        <w:rPr>
          <w:sz w:val="20"/>
        </w:rPr>
      </w:pPr>
    </w:p>
    <w:p w14:paraId="10519CC4" w14:textId="4D734900" w:rsidR="00D150AC" w:rsidRDefault="00D150AC">
      <w:pPr>
        <w:pStyle w:val="BodyText"/>
        <w:spacing w:before="4"/>
        <w:rPr>
          <w:sz w:val="13"/>
        </w:rPr>
      </w:pPr>
    </w:p>
    <w:p w14:paraId="25F7B9A9" w14:textId="77777777" w:rsidR="00D150AC" w:rsidRDefault="00D150AC">
      <w:pPr>
        <w:pStyle w:val="BodyText"/>
        <w:spacing w:before="2"/>
        <w:rPr>
          <w:sz w:val="17"/>
        </w:rPr>
      </w:pPr>
    </w:p>
    <w:p w14:paraId="6D1FD233" w14:textId="77777777" w:rsidR="00B1187A" w:rsidRDefault="00B1187A">
      <w:pPr>
        <w:spacing w:before="90"/>
        <w:ind w:left="220"/>
        <w:rPr>
          <w:ins w:id="1102" w:author="dhruv senjaliya" w:date="2023-06-11T23:40:00Z"/>
          <w:b/>
          <w:sz w:val="24"/>
        </w:rPr>
      </w:pPr>
    </w:p>
    <w:p w14:paraId="23B644E9" w14:textId="77777777" w:rsidR="00B1187A" w:rsidRDefault="00B1187A">
      <w:pPr>
        <w:spacing w:before="90"/>
        <w:ind w:left="220"/>
        <w:rPr>
          <w:ins w:id="1103" w:author="dhruv senjaliya" w:date="2023-06-11T23:40:00Z"/>
          <w:b/>
          <w:sz w:val="24"/>
        </w:rPr>
      </w:pPr>
    </w:p>
    <w:p w14:paraId="2B9A538D" w14:textId="7C7B5D46" w:rsidR="00D150AC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lastRenderedPageBreak/>
        <w:t>SUGESTIONS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GUIDE:</w:t>
      </w:r>
    </w:p>
    <w:p w14:paraId="5A8402D1" w14:textId="77777777" w:rsidR="00D150AC" w:rsidRDefault="00D150AC">
      <w:pPr>
        <w:pStyle w:val="BodyText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150AC" w14:paraId="0DF69F08" w14:textId="77777777">
        <w:trPr>
          <w:trHeight w:val="827"/>
        </w:trPr>
        <w:tc>
          <w:tcPr>
            <w:tcW w:w="9578" w:type="dxa"/>
          </w:tcPr>
          <w:p w14:paraId="156CE76B" w14:textId="77777777" w:rsidR="00D150A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SUGGESTIONS:</w:t>
            </w:r>
          </w:p>
        </w:tc>
      </w:tr>
      <w:tr w:rsidR="00D150AC" w14:paraId="2DE9BCE4" w14:textId="77777777">
        <w:trPr>
          <w:trHeight w:val="827"/>
        </w:trPr>
        <w:tc>
          <w:tcPr>
            <w:tcW w:w="9578" w:type="dxa"/>
          </w:tcPr>
          <w:p w14:paraId="493FC15C" w14:textId="77777777" w:rsidR="00D150A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CANVAS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SUGGESTIONS:</w:t>
            </w:r>
          </w:p>
        </w:tc>
      </w:tr>
      <w:tr w:rsidR="00D150AC" w14:paraId="53EA5B66" w14:textId="77777777">
        <w:trPr>
          <w:trHeight w:val="830"/>
        </w:trPr>
        <w:tc>
          <w:tcPr>
            <w:tcW w:w="9578" w:type="dxa"/>
          </w:tcPr>
          <w:p w14:paraId="7B0041D4" w14:textId="3B265072" w:rsidR="00D150AC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SUGGESTIONS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5"/>
                <w:sz w:val="24"/>
              </w:rPr>
              <w:t xml:space="preserve"> </w:t>
            </w:r>
            <w:del w:id="1104" w:author="dhruv senjaliya" w:date="2023-06-11T23:40:00Z">
              <w:r w:rsidDel="00EC1D99">
                <w:rPr>
                  <w:sz w:val="24"/>
                </w:rPr>
                <w:delText>sem</w:delText>
              </w:r>
            </w:del>
            <w:ins w:id="1105" w:author="dhruv senjaliya" w:date="2023-06-11T23:40:00Z">
              <w:r w:rsidR="00EC1D99">
                <w:rPr>
                  <w:sz w:val="24"/>
                </w:rPr>
                <w:t>Sem</w:t>
              </w:r>
            </w:ins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onwards):</w:t>
            </w:r>
          </w:p>
        </w:tc>
      </w:tr>
      <w:tr w:rsidR="00D150AC" w14:paraId="701F5ECA" w14:textId="77777777">
        <w:trPr>
          <w:trHeight w:val="1113"/>
        </w:trPr>
        <w:tc>
          <w:tcPr>
            <w:tcW w:w="9578" w:type="dxa"/>
          </w:tcPr>
          <w:p w14:paraId="60C13BC8" w14:textId="77777777" w:rsidR="00D150A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SUGGESTIONS:</w:t>
            </w:r>
          </w:p>
        </w:tc>
      </w:tr>
      <w:tr w:rsidR="00D150AC" w14:paraId="380677EA" w14:textId="77777777">
        <w:trPr>
          <w:trHeight w:val="530"/>
        </w:trPr>
        <w:tc>
          <w:tcPr>
            <w:tcW w:w="9578" w:type="dxa"/>
          </w:tcPr>
          <w:p w14:paraId="7E84643D" w14:textId="77777777" w:rsidR="00D150AC" w:rsidRDefault="00000000">
            <w:pPr>
              <w:pStyle w:val="TableParagraph"/>
              <w:spacing w:line="268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Overall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considering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05):</w:t>
            </w:r>
          </w:p>
        </w:tc>
      </w:tr>
    </w:tbl>
    <w:p w14:paraId="6B331A4E" w14:textId="77777777" w:rsidR="00D150AC" w:rsidRDefault="00D150AC">
      <w:pPr>
        <w:pStyle w:val="BodyText"/>
        <w:rPr>
          <w:b/>
          <w:sz w:val="26"/>
        </w:rPr>
      </w:pPr>
    </w:p>
    <w:p w14:paraId="22851B6C" w14:textId="77777777" w:rsidR="00D150AC" w:rsidRDefault="00D150AC">
      <w:pPr>
        <w:pStyle w:val="BodyText"/>
        <w:spacing w:before="4"/>
        <w:rPr>
          <w:b/>
          <w:sz w:val="29"/>
        </w:rPr>
      </w:pPr>
    </w:p>
    <w:p w14:paraId="6779C617" w14:textId="77777777" w:rsidR="00D150AC" w:rsidRDefault="00000000">
      <w:pPr>
        <w:ind w:left="220"/>
        <w:rPr>
          <w:b/>
          <w:sz w:val="24"/>
        </w:rPr>
      </w:pPr>
      <w:r>
        <w:rPr>
          <w:b/>
          <w:sz w:val="24"/>
        </w:rPr>
        <w:t>GUIDE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SIGNATURE:</w:t>
      </w:r>
    </w:p>
    <w:p w14:paraId="45B1419D" w14:textId="77777777" w:rsidR="00D150AC" w:rsidRDefault="00000000">
      <w:pPr>
        <w:spacing w:before="41"/>
        <w:ind w:left="220"/>
        <w:rPr>
          <w:b/>
          <w:sz w:val="24"/>
        </w:rPr>
      </w:pPr>
      <w:r>
        <w:rPr>
          <w:b/>
          <w:spacing w:val="-2"/>
          <w:sz w:val="24"/>
        </w:rPr>
        <w:t>Date:</w:t>
      </w:r>
    </w:p>
    <w:p w14:paraId="3C2EF508" w14:textId="77777777" w:rsidR="00D150AC" w:rsidRDefault="00D150AC">
      <w:pPr>
        <w:rPr>
          <w:sz w:val="24"/>
        </w:rPr>
        <w:sectPr w:rsidR="00D150AC" w:rsidSect="009D1575">
          <w:pgSz w:w="12240" w:h="15840"/>
          <w:pgMar w:top="1640" w:right="1220" w:bottom="1200" w:left="1220" w:header="0" w:footer="1014" w:gutter="0"/>
          <w:cols w:space="720"/>
        </w:sectPr>
      </w:pPr>
    </w:p>
    <w:p w14:paraId="707B1B4E" w14:textId="6B90BDD2" w:rsidR="00D150AC" w:rsidRDefault="004574D1">
      <w:pPr>
        <w:pStyle w:val="Heading2"/>
        <w:tabs>
          <w:tab w:val="left" w:pos="7008"/>
          <w:tab w:val="left" w:pos="8465"/>
          <w:tab w:val="left" w:pos="8963"/>
          <w:tab w:val="left" w:pos="9462"/>
        </w:tabs>
        <w:spacing w:line="276" w:lineRule="auto"/>
        <w:ind w:right="2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1392" behindDoc="1" locked="0" layoutInCell="1" allowOverlap="1" wp14:anchorId="29F265CF" wp14:editId="6E0D249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8" name="docshape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806D1" id="docshape75" o:spid="_x0000_s1026" style="position:absolute;margin-left:24pt;margin-top:24pt;width:564.15pt;height:744.15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u w:val="single"/>
        </w:rPr>
        <w:t>MONTHLY ASSESSMENT -III</w:t>
      </w:r>
      <w:r>
        <w:t xml:space="preserve"> (Detail Design, Prototype and Test phase) </w:t>
      </w:r>
      <w:r>
        <w:rPr>
          <w:color w:val="FF0000"/>
        </w:rPr>
        <w:t>(This assessment shall be done by another guide of department or interdepartmentally along with guide)</w:t>
      </w:r>
      <w:r>
        <w:rPr>
          <w:color w:val="FF0000"/>
        </w:rPr>
        <w:tab/>
      </w:r>
      <w:r>
        <w:t>(</w:t>
      </w:r>
      <w:proofErr w:type="gramStart"/>
      <w:r>
        <w:t>DATE :</w:t>
      </w:r>
      <w:proofErr w:type="gramEnd"/>
      <w:ins w:id="1106" w:author="dhruv senjaliya" w:date="2023-11-01T11:03:00Z">
        <w:r w:rsidR="006412A5">
          <w:t xml:space="preserve">    </w:t>
        </w:r>
      </w:ins>
      <w:del w:id="1107" w:author="dhruv senjaliya" w:date="2023-06-07T14:55:00Z">
        <w:r w:rsidDel="00437894">
          <w:rPr>
            <w:u w:val="single"/>
          </w:rPr>
          <w:tab/>
        </w:r>
      </w:del>
      <w:r>
        <w:rPr>
          <w:spacing w:val="-10"/>
        </w:rPr>
        <w:t>/</w:t>
      </w:r>
      <w:ins w:id="1108" w:author="dhruv senjaliya" w:date="2023-11-01T11:03:00Z">
        <w:r w:rsidR="006412A5">
          <w:rPr>
            <w:spacing w:val="-10"/>
          </w:rPr>
          <w:t xml:space="preserve">    </w:t>
        </w:r>
      </w:ins>
      <w:del w:id="1109" w:author="dhruv senjaliya" w:date="2023-06-07T14:55:00Z">
        <w:r w:rsidDel="00437894">
          <w:rPr>
            <w:u w:val="single"/>
          </w:rPr>
          <w:tab/>
        </w:r>
      </w:del>
      <w:r>
        <w:rPr>
          <w:spacing w:val="-10"/>
        </w:rPr>
        <w:t>/</w:t>
      </w:r>
      <w:ins w:id="1110" w:author="dhruv senjaliya" w:date="2023-11-01T11:03:00Z">
        <w:r w:rsidR="006412A5">
          <w:rPr>
            <w:spacing w:val="-10"/>
          </w:rPr>
          <w:t xml:space="preserve">     </w:t>
        </w:r>
      </w:ins>
      <w:del w:id="1111" w:author="dhruv senjaliya" w:date="2023-06-07T14:55:00Z">
        <w:r w:rsidDel="00437894">
          <w:rPr>
            <w:u w:val="single"/>
          </w:rPr>
          <w:tab/>
        </w:r>
      </w:del>
      <w:r>
        <w:rPr>
          <w:spacing w:val="-10"/>
        </w:rPr>
        <w:t>)</w:t>
      </w:r>
    </w:p>
    <w:p w14:paraId="3DD372A7" w14:textId="77777777" w:rsidR="00D150AC" w:rsidRDefault="00D150AC">
      <w:pPr>
        <w:pStyle w:val="BodyText"/>
        <w:spacing w:before="10"/>
        <w:rPr>
          <w:b/>
          <w:sz w:val="31"/>
        </w:rPr>
      </w:pPr>
    </w:p>
    <w:p w14:paraId="73E2391F" w14:textId="7FFAE0BA" w:rsidR="00D150AC" w:rsidRPr="00437894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0" w:line="276" w:lineRule="auto"/>
        <w:ind w:right="497"/>
        <w:rPr>
          <w:b/>
          <w:bCs/>
          <w:sz w:val="24"/>
          <w:rPrChange w:id="1112" w:author="dhruv senjaliya" w:date="2023-06-07T14:59:00Z">
            <w:rPr>
              <w:sz w:val="24"/>
            </w:rPr>
          </w:rPrChange>
        </w:rPr>
      </w:pPr>
      <w:r w:rsidRPr="00437894">
        <w:rPr>
          <w:b/>
          <w:bCs/>
          <w:sz w:val="24"/>
          <w:rPrChange w:id="1113" w:author="dhruv senjaliya" w:date="2023-06-07T14:59:00Z">
            <w:rPr>
              <w:sz w:val="24"/>
            </w:rPr>
          </w:rPrChange>
        </w:rPr>
        <w:t>Which</w:t>
      </w:r>
      <w:r w:rsidRPr="00437894">
        <w:rPr>
          <w:b/>
          <w:bCs/>
          <w:spacing w:val="-5"/>
          <w:sz w:val="24"/>
          <w:rPrChange w:id="1114" w:author="dhruv senjaliya" w:date="2023-06-07T14:59:00Z">
            <w:rPr>
              <w:spacing w:val="-5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15" w:author="dhruv senjaliya" w:date="2023-06-07T14:59:00Z">
            <w:rPr>
              <w:sz w:val="24"/>
            </w:rPr>
          </w:rPrChange>
        </w:rPr>
        <w:t>theoretical</w:t>
      </w:r>
      <w:r w:rsidRPr="00437894">
        <w:rPr>
          <w:b/>
          <w:bCs/>
          <w:spacing w:val="-3"/>
          <w:sz w:val="24"/>
          <w:rPrChange w:id="1116" w:author="dhruv senjaliya" w:date="2023-06-07T14:59:00Z">
            <w:rPr>
              <w:spacing w:val="-3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17" w:author="dhruv senjaliya" w:date="2023-06-07T14:59:00Z">
            <w:rPr>
              <w:sz w:val="24"/>
            </w:rPr>
          </w:rPrChange>
        </w:rPr>
        <w:t>subjects/concepts</w:t>
      </w:r>
      <w:r w:rsidRPr="00437894">
        <w:rPr>
          <w:b/>
          <w:bCs/>
          <w:spacing w:val="-4"/>
          <w:sz w:val="24"/>
          <w:rPrChange w:id="1118" w:author="dhruv senjaliya" w:date="2023-06-07T14:59:00Z">
            <w:rPr>
              <w:spacing w:val="-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19" w:author="dhruv senjaliya" w:date="2023-06-07T14:59:00Z">
            <w:rPr>
              <w:sz w:val="24"/>
            </w:rPr>
          </w:rPrChange>
        </w:rPr>
        <w:t>are</w:t>
      </w:r>
      <w:r w:rsidRPr="00437894">
        <w:rPr>
          <w:b/>
          <w:bCs/>
          <w:spacing w:val="-5"/>
          <w:sz w:val="24"/>
          <w:rPrChange w:id="1120" w:author="dhruv senjaliya" w:date="2023-06-07T14:59:00Z">
            <w:rPr>
              <w:spacing w:val="-5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21" w:author="dhruv senjaliya" w:date="2023-06-07T14:59:00Z">
            <w:rPr>
              <w:sz w:val="24"/>
            </w:rPr>
          </w:rPrChange>
        </w:rPr>
        <w:t>involved</w:t>
      </w:r>
      <w:r w:rsidRPr="00437894">
        <w:rPr>
          <w:b/>
          <w:bCs/>
          <w:spacing w:val="-2"/>
          <w:sz w:val="24"/>
          <w:rPrChange w:id="1122" w:author="dhruv senjaliya" w:date="2023-06-07T14:59:00Z">
            <w:rPr>
              <w:spacing w:val="-2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23" w:author="dhruv senjaliya" w:date="2023-06-07T14:59:00Z">
            <w:rPr>
              <w:sz w:val="24"/>
            </w:rPr>
          </w:rPrChange>
        </w:rPr>
        <w:t>with</w:t>
      </w:r>
      <w:r w:rsidRPr="00437894">
        <w:rPr>
          <w:b/>
          <w:bCs/>
          <w:spacing w:val="-1"/>
          <w:sz w:val="24"/>
          <w:rPrChange w:id="1124" w:author="dhruv senjaliya" w:date="2023-06-07T14:59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25" w:author="dhruv senjaliya" w:date="2023-06-07T14:59:00Z">
            <w:rPr>
              <w:sz w:val="24"/>
            </w:rPr>
          </w:rPrChange>
        </w:rPr>
        <w:t>your</w:t>
      </w:r>
      <w:r w:rsidRPr="00437894">
        <w:rPr>
          <w:b/>
          <w:bCs/>
          <w:spacing w:val="-5"/>
          <w:sz w:val="24"/>
          <w:rPrChange w:id="1126" w:author="dhruv senjaliya" w:date="2023-06-07T14:59:00Z">
            <w:rPr>
              <w:spacing w:val="-5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27" w:author="dhruv senjaliya" w:date="2023-06-07T14:59:00Z">
            <w:rPr>
              <w:sz w:val="24"/>
            </w:rPr>
          </w:rPrChange>
        </w:rPr>
        <w:t>project? How</w:t>
      </w:r>
      <w:r w:rsidRPr="00437894">
        <w:rPr>
          <w:b/>
          <w:bCs/>
          <w:spacing w:val="-5"/>
          <w:sz w:val="24"/>
          <w:rPrChange w:id="1128" w:author="dhruv senjaliya" w:date="2023-06-07T14:59:00Z">
            <w:rPr>
              <w:spacing w:val="-5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29" w:author="dhruv senjaliya" w:date="2023-06-07T14:59:00Z">
            <w:rPr>
              <w:sz w:val="24"/>
            </w:rPr>
          </w:rPrChange>
        </w:rPr>
        <w:t>it</w:t>
      </w:r>
      <w:r w:rsidRPr="00437894">
        <w:rPr>
          <w:b/>
          <w:bCs/>
          <w:spacing w:val="-4"/>
          <w:sz w:val="24"/>
          <w:rPrChange w:id="1130" w:author="dhruv senjaliya" w:date="2023-06-07T14:59:00Z">
            <w:rPr>
              <w:spacing w:val="-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31" w:author="dhruv senjaliya" w:date="2023-06-07T14:59:00Z">
            <w:rPr>
              <w:sz w:val="24"/>
            </w:rPr>
          </w:rPrChange>
        </w:rPr>
        <w:t>is</w:t>
      </w:r>
      <w:r w:rsidRPr="00437894">
        <w:rPr>
          <w:b/>
          <w:bCs/>
          <w:spacing w:val="-4"/>
          <w:sz w:val="24"/>
          <w:rPrChange w:id="1132" w:author="dhruv senjaliya" w:date="2023-06-07T14:59:00Z">
            <w:rPr>
              <w:spacing w:val="-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33" w:author="dhruv senjaliya" w:date="2023-06-07T14:59:00Z">
            <w:rPr>
              <w:sz w:val="24"/>
            </w:rPr>
          </w:rPrChange>
        </w:rPr>
        <w:t>useful</w:t>
      </w:r>
      <w:r w:rsidRPr="00437894">
        <w:rPr>
          <w:b/>
          <w:bCs/>
          <w:spacing w:val="-4"/>
          <w:sz w:val="24"/>
          <w:rPrChange w:id="1134" w:author="dhruv senjaliya" w:date="2023-06-07T14:59:00Z">
            <w:rPr>
              <w:spacing w:val="-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35" w:author="dhruv senjaliya" w:date="2023-06-07T14:59:00Z">
            <w:rPr>
              <w:sz w:val="24"/>
            </w:rPr>
          </w:rPrChange>
        </w:rPr>
        <w:t>to your project?</w:t>
      </w:r>
    </w:p>
    <w:p w14:paraId="48B64CE7" w14:textId="27B99E46" w:rsidR="00D150AC" w:rsidRPr="00EC1D99" w:rsidDel="00EC1D99" w:rsidRDefault="00EC1D99">
      <w:pPr>
        <w:pStyle w:val="BodyText"/>
        <w:spacing w:before="4"/>
        <w:ind w:left="940"/>
        <w:rPr>
          <w:del w:id="1136" w:author="dhruv senjaliya" w:date="2023-06-11T23:41:00Z"/>
          <w:rPrChange w:id="1137" w:author="dhruv senjaliya" w:date="2023-06-11T23:40:00Z">
            <w:rPr>
              <w:del w:id="1138" w:author="dhruv senjaliya" w:date="2023-06-11T23:41:00Z"/>
              <w:sz w:val="21"/>
            </w:rPr>
          </w:rPrChange>
        </w:rPr>
        <w:pPrChange w:id="1139" w:author="dhruv senjaliya" w:date="2023-06-07T15:07:00Z">
          <w:pPr>
            <w:pStyle w:val="BodyText"/>
            <w:spacing w:before="4"/>
          </w:pPr>
        </w:pPrChange>
      </w:pPr>
      <w:r w:rsidRPr="00EC1D99">
        <w:rPr>
          <w:noProof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53386E18" wp14:editId="0566172D">
                <wp:simplePos x="0" y="0"/>
                <wp:positionH relativeFrom="page">
                  <wp:posOffset>1371600</wp:posOffset>
                </wp:positionH>
                <wp:positionV relativeFrom="paragraph">
                  <wp:posOffset>223520</wp:posOffset>
                </wp:positionV>
                <wp:extent cx="5486400" cy="1270"/>
                <wp:effectExtent l="0" t="0" r="0" b="0"/>
                <wp:wrapTopAndBottom/>
                <wp:docPr id="37" name="docshape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37D2A" id="docshape76" o:spid="_x0000_s1026" style="position:absolute;margin-left:108pt;margin-top:17.6pt;width:6in;height:.1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OoJDpL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7671A641" wp14:editId="5CFE31F2">
                <wp:simplePos x="0" y="0"/>
                <wp:positionH relativeFrom="page">
                  <wp:posOffset>1349375</wp:posOffset>
                </wp:positionH>
                <wp:positionV relativeFrom="paragraph">
                  <wp:posOffset>478790</wp:posOffset>
                </wp:positionV>
                <wp:extent cx="5486400" cy="1270"/>
                <wp:effectExtent l="0" t="0" r="0" b="0"/>
                <wp:wrapTopAndBottom/>
                <wp:docPr id="35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FBF80" id="docshape78" o:spid="_x0000_s1026" style="position:absolute;margin-left:106.25pt;margin-top:37.7pt;width:6in;height:.1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GIEFZP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0103EFF2" wp14:editId="2FDE1A7C">
                <wp:simplePos x="0" y="0"/>
                <wp:positionH relativeFrom="page">
                  <wp:posOffset>1348740</wp:posOffset>
                </wp:positionH>
                <wp:positionV relativeFrom="paragraph">
                  <wp:posOffset>723900</wp:posOffset>
                </wp:positionV>
                <wp:extent cx="5487035" cy="1270"/>
                <wp:effectExtent l="0" t="0" r="0" b="0"/>
                <wp:wrapTopAndBottom/>
                <wp:docPr id="34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CD538" id="docshape79" o:spid="_x0000_s1026" style="position:absolute;margin-left:106.2pt;margin-top:57pt;width:432.05pt;height:.1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  <w:ins w:id="1140" w:author="dhruv senjaliya" w:date="2023-06-07T15:07:00Z">
        <w:r w:rsidR="00DD0E91" w:rsidRPr="00EC1D99">
          <w:rPr>
            <w:rPrChange w:id="1141" w:author="dhruv senjaliya" w:date="2023-06-11T23:40:00Z">
              <w:rPr>
                <w:sz w:val="21"/>
              </w:rPr>
            </w:rPrChange>
          </w:rPr>
          <w:t xml:space="preserve">The theoretical subject are a secret life of plants and </w:t>
        </w:r>
      </w:ins>
      <w:ins w:id="1142" w:author="dhruv senjaliya" w:date="2023-06-07T15:10:00Z">
        <w:r w:rsidR="00DD0E91" w:rsidRPr="00EC1D99">
          <w:rPr>
            <w:rPrChange w:id="1143" w:author="dhruv senjaliya" w:date="2023-06-11T23:40:00Z">
              <w:rPr>
                <w:sz w:val="21"/>
              </w:rPr>
            </w:rPrChange>
          </w:rPr>
          <w:t xml:space="preserve">Plant </w:t>
        </w:r>
      </w:ins>
      <w:ins w:id="1144" w:author="dhruv senjaliya" w:date="2023-06-11T23:41:00Z">
        <w:r w:rsidRPr="00EC1D99">
          <w:t>symmetric:</w:t>
        </w:r>
      </w:ins>
      <w:ins w:id="1145" w:author="dhruv senjaliya" w:date="2023-06-07T15:11:00Z">
        <w:r w:rsidR="00DD0E91" w:rsidRPr="00EC1D99">
          <w:rPr>
            <w:rPrChange w:id="1146" w:author="dhruv senjaliya" w:date="2023-06-11T23:40:00Z">
              <w:rPr>
                <w:sz w:val="21"/>
              </w:rPr>
            </w:rPrChange>
          </w:rPr>
          <w:t xml:space="preserve"> A phylogenetic</w:t>
        </w:r>
      </w:ins>
      <w:ins w:id="1147" w:author="dhruv senjaliya" w:date="2023-06-07T15:10:00Z">
        <w:r w:rsidR="00DD0E91" w:rsidRPr="00EC1D99">
          <w:rPr>
            <w:rPrChange w:id="1148" w:author="dhruv senjaliya" w:date="2023-06-11T23:40:00Z">
              <w:rPr>
                <w:sz w:val="21"/>
              </w:rPr>
            </w:rPrChange>
          </w:rPr>
          <w:t xml:space="preserve"> approach</w:t>
        </w:r>
      </w:ins>
      <w:ins w:id="1149" w:author="dhruv senjaliya" w:date="2023-06-07T15:12:00Z">
        <w:r w:rsidR="00DD0E91" w:rsidRPr="00EC1D99">
          <w:rPr>
            <w:rPrChange w:id="1150" w:author="dhruv senjaliya" w:date="2023-06-11T23:40:00Z">
              <w:rPr>
                <w:sz w:val="21"/>
              </w:rPr>
            </w:rPrChange>
          </w:rPr>
          <w:t>.</w:t>
        </w:r>
      </w:ins>
      <w:ins w:id="1151" w:author="dhruv senjaliya" w:date="2023-06-11T23:41:00Z">
        <w:r>
          <w:t xml:space="preserve"> </w:t>
        </w:r>
      </w:ins>
    </w:p>
    <w:p w14:paraId="14B11077" w14:textId="06B683C7" w:rsidR="00D150AC" w:rsidRDefault="00460DAE">
      <w:pPr>
        <w:pStyle w:val="BodyText"/>
        <w:spacing w:before="4"/>
        <w:ind w:left="940"/>
        <w:rPr>
          <w:sz w:val="20"/>
        </w:rPr>
        <w:pPrChange w:id="1152" w:author="dhruv senjaliya" w:date="2023-06-11T23:41:00Z">
          <w:pPr>
            <w:pStyle w:val="BodyText"/>
          </w:pPr>
        </w:pPrChange>
      </w:pPr>
      <w:ins w:id="1153" w:author="dhruv senjaliya" w:date="2023-06-07T15:15:00Z">
        <w:r w:rsidRPr="00EC1D99">
          <w:rPr>
            <w:rPrChange w:id="1154" w:author="dhruv senjaliya" w:date="2023-06-11T23:40:00Z">
              <w:rPr>
                <w:sz w:val="20"/>
              </w:rPr>
            </w:rPrChange>
          </w:rPr>
          <w:t xml:space="preserve">With help of this </w:t>
        </w:r>
      </w:ins>
      <w:ins w:id="1155" w:author="dhruv senjaliya" w:date="2023-06-11T23:41:00Z">
        <w:r w:rsidR="00EC1D99" w:rsidRPr="00EC1D99">
          <w:t>subject,</w:t>
        </w:r>
      </w:ins>
      <w:ins w:id="1156" w:author="dhruv senjaliya" w:date="2023-06-07T15:15:00Z">
        <w:r w:rsidRPr="00EC1D99">
          <w:rPr>
            <w:rPrChange w:id="1157" w:author="dhruv senjaliya" w:date="2023-06-11T23:40:00Z">
              <w:rPr>
                <w:sz w:val="20"/>
              </w:rPr>
            </w:rPrChange>
          </w:rPr>
          <w:t xml:space="preserve"> we have information about trees and plants </w:t>
        </w:r>
      </w:ins>
      <w:proofErr w:type="gramStart"/>
      <w:ins w:id="1158" w:author="dhruv senjaliya" w:date="2023-06-11T23:41:00Z">
        <w:r w:rsidR="00EC1D99" w:rsidRPr="00EC1D99">
          <w:t xml:space="preserve">name, </w:t>
        </w:r>
        <w:r w:rsidR="00EC1D99">
          <w:t xml:space="preserve">  </w:t>
        </w:r>
      </w:ins>
      <w:proofErr w:type="gramEnd"/>
      <w:ins w:id="1159" w:author="dhruv senjaliya" w:date="2023-06-07T15:15:00Z">
        <w:r w:rsidRPr="00EC1D99">
          <w:rPr>
            <w:rPrChange w:id="1160" w:author="dhruv senjaliya" w:date="2023-06-11T23:40:00Z">
              <w:rPr>
                <w:sz w:val="20"/>
              </w:rPr>
            </w:rPrChange>
          </w:rPr>
          <w:t>their origin and their benefits</w:t>
        </w:r>
      </w:ins>
      <w:ins w:id="1161" w:author="dhruv senjaliya" w:date="2023-06-07T15:17:00Z">
        <w:r w:rsidRPr="00EC1D99">
          <w:rPr>
            <w:rPrChange w:id="1162" w:author="dhruv senjaliya" w:date="2023-06-11T23:40:00Z">
              <w:rPr>
                <w:sz w:val="20"/>
              </w:rPr>
            </w:rPrChange>
          </w:rPr>
          <w:t>.</w:t>
        </w:r>
      </w:ins>
    </w:p>
    <w:p w14:paraId="67D150D6" w14:textId="50FF4B5F" w:rsidR="00D150AC" w:rsidRDefault="00EC1D99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36E47BE4" wp14:editId="50DAC0DF">
                <wp:simplePos x="0" y="0"/>
                <wp:positionH relativeFrom="page">
                  <wp:posOffset>1349375</wp:posOffset>
                </wp:positionH>
                <wp:positionV relativeFrom="paragraph">
                  <wp:posOffset>281940</wp:posOffset>
                </wp:positionV>
                <wp:extent cx="5486400" cy="1270"/>
                <wp:effectExtent l="0" t="0" r="0" b="0"/>
                <wp:wrapTopAndBottom/>
                <wp:docPr id="36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8C51B" id="docshape77" o:spid="_x0000_s1026" style="position:absolute;margin-left:106.25pt;margin-top:22.2pt;width:6in;height:.1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N5cf9P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64171701" w14:textId="56BDBFBE" w:rsidR="00D150AC" w:rsidRDefault="00D150AC">
      <w:pPr>
        <w:pStyle w:val="BodyText"/>
        <w:rPr>
          <w:sz w:val="20"/>
        </w:rPr>
      </w:pPr>
    </w:p>
    <w:p w14:paraId="64DA6577" w14:textId="4696CE2A" w:rsidR="00D150AC" w:rsidRDefault="00D150AC">
      <w:pPr>
        <w:pStyle w:val="BodyText"/>
        <w:spacing w:before="5"/>
        <w:rPr>
          <w:sz w:val="13"/>
        </w:rPr>
      </w:pPr>
    </w:p>
    <w:p w14:paraId="297379D9" w14:textId="4871BCFB" w:rsidR="00D150AC" w:rsidRDefault="00EC1D99">
      <w:pPr>
        <w:pStyle w:val="BodyText"/>
        <w:rPr>
          <w:sz w:val="20"/>
        </w:rPr>
      </w:pPr>
      <w:ins w:id="1163" w:author="dhruv senjaliya" w:date="2023-06-11T23:41:00Z">
        <w:r w:rsidRPr="00024F79">
          <w:rPr>
            <w:noProof/>
          </w:rPr>
          <mc:AlternateContent>
            <mc:Choice Requires="wps">
              <w:drawing>
                <wp:anchor distT="0" distB="0" distL="0" distR="0" simplePos="0" relativeHeight="487683584" behindDoc="1" locked="0" layoutInCell="1" allowOverlap="1" wp14:anchorId="5C9D730D" wp14:editId="7E496E50">
                  <wp:simplePos x="0" y="0"/>
                  <wp:positionH relativeFrom="page">
                    <wp:posOffset>1345565</wp:posOffset>
                  </wp:positionH>
                  <wp:positionV relativeFrom="paragraph">
                    <wp:posOffset>15875</wp:posOffset>
                  </wp:positionV>
                  <wp:extent cx="5487035" cy="1270"/>
                  <wp:effectExtent l="0" t="0" r="0" b="0"/>
                  <wp:wrapTopAndBottom/>
                  <wp:docPr id="17953513" name="docshape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035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1"/>
                              <a:gd name="T2" fmla="+- 0 10801 2160"/>
                              <a:gd name="T3" fmla="*/ T2 w 864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1">
                                <a:moveTo>
                                  <a:pt x="0" y="0"/>
                                </a:moveTo>
                                <a:lnTo>
                                  <a:pt x="8641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86B518B" id="docshape62" o:spid="_x0000_s1026" style="position:absolute;margin-left:105.95pt;margin-top:1.25pt;width:432.05pt;height:.1pt;z-index:-15632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" path="m,l8641,e" filled="f" strokeweight=".48pt">
                  <v:path arrowok="t" o:connecttype="custom" o:connectlocs="0,0;5487035,0" o:connectangles="0,0"/>
                  <w10:wrap type="topAndBottom" anchorx="page"/>
                </v:shape>
              </w:pict>
            </mc:Fallback>
          </mc:AlternateContent>
        </w:r>
      </w:ins>
    </w:p>
    <w:p w14:paraId="4E1637B9" w14:textId="7F1E2539" w:rsidR="00D150AC" w:rsidRDefault="00D150AC">
      <w:pPr>
        <w:pStyle w:val="BodyText"/>
        <w:spacing w:before="6"/>
        <w:rPr>
          <w:sz w:val="13"/>
        </w:rPr>
      </w:pPr>
    </w:p>
    <w:p w14:paraId="45648F65" w14:textId="77777777" w:rsidR="00D150AC" w:rsidRDefault="00D150AC">
      <w:pPr>
        <w:pStyle w:val="BodyText"/>
        <w:rPr>
          <w:sz w:val="20"/>
        </w:rPr>
      </w:pPr>
    </w:p>
    <w:p w14:paraId="3DDDF1B4" w14:textId="3833024A" w:rsidR="00D150AC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23" w:line="278" w:lineRule="auto"/>
        <w:ind w:right="436"/>
        <w:rPr>
          <w:sz w:val="24"/>
        </w:rPr>
      </w:pPr>
      <w:r w:rsidRPr="00437894">
        <w:rPr>
          <w:b/>
          <w:bCs/>
          <w:sz w:val="24"/>
          <w:rPrChange w:id="1164" w:author="dhruv senjaliya" w:date="2023-06-07T14:59:00Z">
            <w:rPr>
              <w:sz w:val="24"/>
            </w:rPr>
          </w:rPrChange>
        </w:rPr>
        <w:t>Which</w:t>
      </w:r>
      <w:r w:rsidRPr="00437894">
        <w:rPr>
          <w:b/>
          <w:bCs/>
          <w:spacing w:val="-4"/>
          <w:sz w:val="24"/>
          <w:rPrChange w:id="1165" w:author="dhruv senjaliya" w:date="2023-06-07T14:59:00Z">
            <w:rPr>
              <w:spacing w:val="-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66" w:author="dhruv senjaliya" w:date="2023-06-07T14:59:00Z">
            <w:rPr>
              <w:sz w:val="24"/>
            </w:rPr>
          </w:rPrChange>
        </w:rPr>
        <w:t>software/design</w:t>
      </w:r>
      <w:r w:rsidRPr="00437894">
        <w:rPr>
          <w:b/>
          <w:bCs/>
          <w:spacing w:val="-5"/>
          <w:sz w:val="24"/>
          <w:rPrChange w:id="1167" w:author="dhruv senjaliya" w:date="2023-06-07T14:59:00Z">
            <w:rPr>
              <w:spacing w:val="-5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68" w:author="dhruv senjaliya" w:date="2023-06-07T14:59:00Z">
            <w:rPr>
              <w:sz w:val="24"/>
            </w:rPr>
          </w:rPrChange>
        </w:rPr>
        <w:t>tool/Skills</w:t>
      </w:r>
      <w:r w:rsidRPr="00437894">
        <w:rPr>
          <w:b/>
          <w:bCs/>
          <w:spacing w:val="-2"/>
          <w:sz w:val="24"/>
          <w:rPrChange w:id="1169" w:author="dhruv senjaliya" w:date="2023-06-07T14:59:00Z">
            <w:rPr>
              <w:spacing w:val="-2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70" w:author="dhruv senjaliya" w:date="2023-06-07T14:59:00Z">
            <w:rPr>
              <w:sz w:val="24"/>
            </w:rPr>
          </w:rPrChange>
        </w:rPr>
        <w:t>you</w:t>
      </w:r>
      <w:r w:rsidRPr="00437894">
        <w:rPr>
          <w:b/>
          <w:bCs/>
          <w:spacing w:val="-4"/>
          <w:sz w:val="24"/>
          <w:rPrChange w:id="1171" w:author="dhruv senjaliya" w:date="2023-06-07T14:59:00Z">
            <w:rPr>
              <w:spacing w:val="-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72" w:author="dhruv senjaliya" w:date="2023-06-07T14:59:00Z">
            <w:rPr>
              <w:sz w:val="24"/>
            </w:rPr>
          </w:rPrChange>
        </w:rPr>
        <w:t>have</w:t>
      </w:r>
      <w:r w:rsidRPr="00437894">
        <w:rPr>
          <w:b/>
          <w:bCs/>
          <w:spacing w:val="-5"/>
          <w:sz w:val="24"/>
          <w:rPrChange w:id="1173" w:author="dhruv senjaliya" w:date="2023-06-07T14:59:00Z">
            <w:rPr>
              <w:spacing w:val="-5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74" w:author="dhruv senjaliya" w:date="2023-06-07T14:59:00Z">
            <w:rPr>
              <w:sz w:val="24"/>
            </w:rPr>
          </w:rPrChange>
        </w:rPr>
        <w:t>learned/applied</w:t>
      </w:r>
      <w:r w:rsidRPr="00437894">
        <w:rPr>
          <w:b/>
          <w:bCs/>
          <w:spacing w:val="-5"/>
          <w:sz w:val="24"/>
          <w:rPrChange w:id="1175" w:author="dhruv senjaliya" w:date="2023-06-07T14:59:00Z">
            <w:rPr>
              <w:spacing w:val="-5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76" w:author="dhruv senjaliya" w:date="2023-06-07T14:59:00Z">
            <w:rPr>
              <w:sz w:val="24"/>
            </w:rPr>
          </w:rPrChange>
        </w:rPr>
        <w:t>during</w:t>
      </w:r>
      <w:r w:rsidRPr="00437894">
        <w:rPr>
          <w:b/>
          <w:bCs/>
          <w:spacing w:val="-7"/>
          <w:sz w:val="24"/>
          <w:rPrChange w:id="1177" w:author="dhruv senjaliya" w:date="2023-06-07T14:59:00Z">
            <w:rPr>
              <w:spacing w:val="-7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78" w:author="dhruv senjaliya" w:date="2023-06-07T14:59:00Z">
            <w:rPr>
              <w:sz w:val="24"/>
            </w:rPr>
          </w:rPrChange>
        </w:rPr>
        <w:t>the</w:t>
      </w:r>
      <w:r w:rsidRPr="00437894">
        <w:rPr>
          <w:b/>
          <w:bCs/>
          <w:spacing w:val="-4"/>
          <w:sz w:val="24"/>
          <w:rPrChange w:id="1179" w:author="dhruv senjaliya" w:date="2023-06-07T14:59:00Z">
            <w:rPr>
              <w:spacing w:val="-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80" w:author="dhruv senjaliya" w:date="2023-06-07T14:59:00Z">
            <w:rPr>
              <w:sz w:val="24"/>
            </w:rPr>
          </w:rPrChange>
        </w:rPr>
        <w:t>project?</w:t>
      </w:r>
      <w:r w:rsidRPr="00437894">
        <w:rPr>
          <w:b/>
          <w:bCs/>
          <w:spacing w:val="-1"/>
          <w:sz w:val="24"/>
          <w:rPrChange w:id="1181" w:author="dhruv senjaliya" w:date="2023-06-07T14:59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182" w:author="dhruv senjaliya" w:date="2023-06-07T14:59:00Z">
            <w:rPr>
              <w:sz w:val="24"/>
            </w:rPr>
          </w:rPrChange>
        </w:rPr>
        <w:t>Explain the features of it</w:t>
      </w:r>
      <w:r>
        <w:rPr>
          <w:sz w:val="24"/>
        </w:rPr>
        <w:t>.</w:t>
      </w:r>
    </w:p>
    <w:p w14:paraId="068E6255" w14:textId="46201F12" w:rsidR="00D150AC" w:rsidDel="00907F66" w:rsidRDefault="00761A49" w:rsidP="00761A49">
      <w:pPr>
        <w:pStyle w:val="BodyText"/>
        <w:spacing w:before="2"/>
        <w:rPr>
          <w:del w:id="1183" w:author="dhruv senjaliya" w:date="2023-06-14T10:01:00Z"/>
        </w:rPr>
      </w:pPr>
      <w:ins w:id="1184" w:author="dhruv senjaliya" w:date="2023-06-14T10:01:00Z">
        <w:r>
          <w:t xml:space="preserve">              </w:t>
        </w:r>
        <w:r w:rsidRPr="00761A49">
          <w:rPr>
            <w:sz w:val="22"/>
            <w:szCs w:val="22"/>
            <w:rPrChange w:id="1185" w:author="dhruv senjaliya" w:date="2023-06-14T10:02:00Z">
              <w:rPr/>
            </w:rPrChange>
          </w:rPr>
          <w:t xml:space="preserve"> </w:t>
        </w:r>
        <w:r w:rsidRPr="00907F66">
          <w:t>During the project we learned software such as visual studio and android studio</w:t>
        </w:r>
      </w:ins>
      <w:ins w:id="1186" w:author="dhruv senjaliya" w:date="2023-06-14T10:03:00Z">
        <w:r w:rsidR="00907F66">
          <w:t>.</w:t>
        </w:r>
      </w:ins>
    </w:p>
    <w:p w14:paraId="1F5F057D" w14:textId="71CFBE4B" w:rsidR="00D150AC" w:rsidRPr="00907F66" w:rsidRDefault="00907F66">
      <w:pPr>
        <w:pStyle w:val="BodyText"/>
        <w:spacing w:before="2"/>
        <w:rPr>
          <w:rPrChange w:id="1187" w:author="dhruv senjaliya" w:date="2023-06-14T10:02:00Z">
            <w:rPr>
              <w:sz w:val="20"/>
            </w:rPr>
          </w:rPrChange>
        </w:rPr>
        <w:pPrChange w:id="1188" w:author="dhruv senjaliya" w:date="2023-06-14T10:01:00Z">
          <w:pPr>
            <w:pStyle w:val="BodyText"/>
          </w:pPr>
        </w:pPrChange>
      </w:pPr>
      <w:ins w:id="1189" w:author="dhruv senjaliya" w:date="2023-06-14T10:03:00Z">
        <w:r>
          <w:t xml:space="preserve"> In visual </w:t>
        </w:r>
      </w:ins>
    </w:p>
    <w:p w14:paraId="1B623F24" w14:textId="5954D7C5" w:rsidR="00D150AC" w:rsidDel="00907F66" w:rsidRDefault="00907F66">
      <w:pPr>
        <w:pStyle w:val="BodyText"/>
        <w:spacing w:before="4"/>
        <w:rPr>
          <w:del w:id="1190" w:author="dhruv senjaliya" w:date="2023-06-14T10:06:00Z"/>
          <w:sz w:val="13"/>
        </w:rPr>
      </w:pPr>
      <w:r w:rsidRPr="00761A49"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0F18D2C9" wp14:editId="63BA16B3">
                <wp:simplePos x="0" y="0"/>
                <wp:positionH relativeFrom="page">
                  <wp:posOffset>1343660</wp:posOffset>
                </wp:positionH>
                <wp:positionV relativeFrom="paragraph">
                  <wp:posOffset>51435</wp:posOffset>
                </wp:positionV>
                <wp:extent cx="5486400" cy="1270"/>
                <wp:effectExtent l="0" t="0" r="0" b="0"/>
                <wp:wrapTopAndBottom/>
                <wp:docPr id="33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BF6A3" id="docshape80" o:spid="_x0000_s1026" style="position:absolute;margin-left:105.8pt;margin-top:4.05pt;width:6in;height:.1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231CFA6F" w14:textId="36D0F843" w:rsidR="00D150AC" w:rsidRPr="00907F66" w:rsidRDefault="00907F66">
      <w:pPr>
        <w:pStyle w:val="BodyText"/>
        <w:rPr>
          <w:rPrChange w:id="1191" w:author="dhruv senjaliya" w:date="2023-06-14T10:04:00Z">
            <w:rPr>
              <w:sz w:val="20"/>
            </w:rPr>
          </w:rPrChange>
        </w:rPr>
      </w:pPr>
      <w:ins w:id="1192" w:author="dhruv senjaliya" w:date="2023-06-14T10:03:00Z">
        <w:r>
          <w:rPr>
            <w:sz w:val="20"/>
          </w:rPr>
          <w:t xml:space="preserve">             </w:t>
        </w:r>
      </w:ins>
      <w:ins w:id="1193" w:author="dhruv senjaliya" w:date="2023-06-14T10:07:00Z">
        <w:r>
          <w:rPr>
            <w:sz w:val="20"/>
          </w:rPr>
          <w:t xml:space="preserve"> </w:t>
        </w:r>
      </w:ins>
      <w:ins w:id="1194" w:author="dhruv senjaliya" w:date="2023-06-14T10:03:00Z">
        <w:r>
          <w:rPr>
            <w:sz w:val="20"/>
          </w:rPr>
          <w:t xml:space="preserve">    </w:t>
        </w:r>
      </w:ins>
      <w:ins w:id="1195" w:author="dhruv senjaliya" w:date="2023-06-14T10:04:00Z">
        <w:r>
          <w:t xml:space="preserve">Studio we learned common </w:t>
        </w:r>
      </w:ins>
      <w:ins w:id="1196" w:author="dhruv senjaliya" w:date="2023-06-14T10:05:00Z">
        <w:r>
          <w:t xml:space="preserve">languages like c, java and </w:t>
        </w:r>
      </w:ins>
      <w:ins w:id="1197" w:author="dhruv senjaliya" w:date="2023-06-14T10:07:00Z">
        <w:r>
          <w:t>python</w:t>
        </w:r>
      </w:ins>
      <w:ins w:id="1198" w:author="dhruv senjaliya" w:date="2023-06-14T10:05:00Z">
        <w:r>
          <w:t xml:space="preserve">. </w:t>
        </w:r>
      </w:ins>
    </w:p>
    <w:p w14:paraId="29C02A33" w14:textId="0164661A" w:rsidR="00D150AC" w:rsidDel="00907F66" w:rsidRDefault="00907F66">
      <w:pPr>
        <w:pStyle w:val="BodyText"/>
        <w:spacing w:before="6"/>
        <w:rPr>
          <w:del w:id="1199" w:author="dhruv senjaliya" w:date="2023-06-14T10:12:00Z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465B2184" wp14:editId="7C31BEF3">
                <wp:simplePos x="0" y="0"/>
                <wp:positionH relativeFrom="page">
                  <wp:posOffset>1369060</wp:posOffset>
                </wp:positionH>
                <wp:positionV relativeFrom="paragraph">
                  <wp:posOffset>69850</wp:posOffset>
                </wp:positionV>
                <wp:extent cx="5487035" cy="1270"/>
                <wp:effectExtent l="0" t="0" r="0" b="0"/>
                <wp:wrapTopAndBottom/>
                <wp:docPr id="3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709FE" id="docshape81" o:spid="_x0000_s1026" style="position:absolute;margin-left:107.8pt;margin-top:5.5pt;width:432.05pt;height:.1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  <w:del w:id="1200" w:author="dhruv senjaliya" w:date="2023-06-14T10:07:00Z">
        <w:r w:rsidR="004574D1" w:rsidDel="00907F66">
          <w:rPr>
            <w:noProof/>
          </w:rPr>
          <mc:AlternateContent>
            <mc:Choice Requires="wps">
              <w:drawing>
                <wp:anchor distT="0" distB="0" distL="0" distR="0" simplePos="0" relativeHeight="487628800" behindDoc="1" locked="0" layoutInCell="1" allowOverlap="1" wp14:anchorId="3121A8A5" wp14:editId="31C5C0D1">
                  <wp:simplePos x="0" y="0"/>
                  <wp:positionH relativeFrom="page">
                    <wp:posOffset>1371600</wp:posOffset>
                  </wp:positionH>
                  <wp:positionV relativeFrom="paragraph">
                    <wp:posOffset>114300</wp:posOffset>
                  </wp:positionV>
                  <wp:extent cx="5486400" cy="1270"/>
                  <wp:effectExtent l="0" t="0" r="0" b="0"/>
                  <wp:wrapTopAndBottom/>
                  <wp:docPr id="31" name="docshape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0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BE8AE0F" id="docshape82" o:spid="_x0000_s1026" style="position:absolute;margin-left:108pt;margin-top:9pt;width:6in;height:.1pt;z-index:-15687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" path="m,l8640,e" filled="f" strokeweight=".48pt">
                  <v:path arrowok="t" o:connecttype="custom" o:connectlocs="0,0;5486400,0" o:connectangles="0,0"/>
                  <w10:wrap type="topAndBottom" anchorx="page"/>
                </v:shape>
              </w:pict>
            </mc:Fallback>
          </mc:AlternateContent>
        </w:r>
      </w:del>
    </w:p>
    <w:p w14:paraId="4C1FB101" w14:textId="52A0712E" w:rsidR="00D150AC" w:rsidRPr="00907F66" w:rsidRDefault="00907F66">
      <w:pPr>
        <w:pStyle w:val="BodyText"/>
        <w:spacing w:before="6"/>
        <w:rPr>
          <w:rPrChange w:id="1201" w:author="dhruv senjaliya" w:date="2023-06-14T10:10:00Z">
            <w:rPr>
              <w:sz w:val="20"/>
            </w:rPr>
          </w:rPrChange>
        </w:rPr>
        <w:pPrChange w:id="1202" w:author="dhruv senjaliya" w:date="2023-06-14T10:12:00Z">
          <w:pPr>
            <w:pStyle w:val="BodyText"/>
          </w:pPr>
        </w:pPrChange>
      </w:pPr>
      <w:ins w:id="1203" w:author="dhruv senjaliya" w:date="2023-06-14T10:09:00Z">
        <w:r>
          <w:rPr>
            <w:sz w:val="20"/>
          </w:rPr>
          <w:t xml:space="preserve">                  </w:t>
        </w:r>
      </w:ins>
      <w:ins w:id="1204" w:author="dhruv senjaliya" w:date="2023-06-14T10:10:00Z">
        <w:r>
          <w:rPr>
            <w:sz w:val="20"/>
          </w:rPr>
          <w:t xml:space="preserve"> </w:t>
        </w:r>
      </w:ins>
      <w:ins w:id="1205" w:author="dhruv senjaliya" w:date="2023-06-14T10:13:00Z">
        <w:r w:rsidR="00FF3332">
          <w:t>In</w:t>
        </w:r>
      </w:ins>
      <w:ins w:id="1206" w:author="dhruv senjaliya" w:date="2023-06-14T10:10:00Z">
        <w:r>
          <w:t xml:space="preserve"> Android studio we learned </w:t>
        </w:r>
      </w:ins>
      <w:ins w:id="1207" w:author="dhruv senjaliya" w:date="2023-06-14T10:11:00Z">
        <w:r>
          <w:t xml:space="preserve">how to create </w:t>
        </w:r>
      </w:ins>
      <w:ins w:id="1208" w:author="dhruv senjaliya" w:date="2023-06-14T10:12:00Z">
        <w:r>
          <w:t>mobile app</w:t>
        </w:r>
      </w:ins>
      <w:ins w:id="1209" w:author="dhruv senjaliya" w:date="2023-06-14T10:11:00Z">
        <w:r>
          <w:t xml:space="preserve"> using it.</w:t>
        </w:r>
      </w:ins>
    </w:p>
    <w:p w14:paraId="76D66254" w14:textId="03ADAF64" w:rsidR="00D150AC" w:rsidRDefault="00907F66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312" behindDoc="1" locked="0" layoutInCell="1" allowOverlap="1" wp14:anchorId="734FA272" wp14:editId="243B30B5">
                <wp:simplePos x="0" y="0"/>
                <wp:positionH relativeFrom="page">
                  <wp:posOffset>1343660</wp:posOffset>
                </wp:positionH>
                <wp:positionV relativeFrom="paragraph">
                  <wp:posOffset>73948</wp:posOffset>
                </wp:positionV>
                <wp:extent cx="5486400" cy="1270"/>
                <wp:effectExtent l="0" t="0" r="0" b="0"/>
                <wp:wrapTopAndBottom/>
                <wp:docPr id="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9AAFD" id="docshape83" o:spid="_x0000_s1026" style="position:absolute;margin-left:105.8pt;margin-top:5.8pt;width:6in;height:.1pt;z-index:-1568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LO4FTN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19873118" w14:textId="421DBDFC" w:rsidR="00D150AC" w:rsidRDefault="00D150AC">
      <w:pPr>
        <w:pStyle w:val="BodyText"/>
        <w:rPr>
          <w:sz w:val="20"/>
        </w:rPr>
      </w:pPr>
    </w:p>
    <w:p w14:paraId="727333DE" w14:textId="60AE7980" w:rsidR="00D150AC" w:rsidDel="00907F66" w:rsidRDefault="00907F66">
      <w:pPr>
        <w:pStyle w:val="BodyText"/>
        <w:spacing w:before="7"/>
        <w:rPr>
          <w:del w:id="1210" w:author="dhruv senjaliya" w:date="2023-06-14T10:08:00Z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5117EDD1" wp14:editId="05EB60E3">
                <wp:simplePos x="0" y="0"/>
                <wp:positionH relativeFrom="page">
                  <wp:posOffset>1372235</wp:posOffset>
                </wp:positionH>
                <wp:positionV relativeFrom="paragraph">
                  <wp:posOffset>52070</wp:posOffset>
                </wp:positionV>
                <wp:extent cx="5486400" cy="1270"/>
                <wp:effectExtent l="0" t="0" r="0" b="0"/>
                <wp:wrapTopAndBottom/>
                <wp:docPr id="29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3B419" id="docshape84" o:spid="_x0000_s1026" style="position:absolute;margin-left:108.05pt;margin-top:4.1pt;width:6in;height:.1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4899B6CC" w14:textId="7D92EFD8" w:rsidR="00D150AC" w:rsidRDefault="00D150AC">
      <w:pPr>
        <w:pStyle w:val="BodyText"/>
        <w:spacing w:before="7"/>
        <w:rPr>
          <w:sz w:val="20"/>
        </w:rPr>
        <w:pPrChange w:id="1211" w:author="dhruv senjaliya" w:date="2023-06-14T10:08:00Z">
          <w:pPr>
            <w:pStyle w:val="BodyText"/>
          </w:pPr>
        </w:pPrChange>
      </w:pPr>
    </w:p>
    <w:p w14:paraId="4C06805B" w14:textId="65C1C81F" w:rsidR="00D150AC" w:rsidRDefault="004574D1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1E0B5540" wp14:editId="2158C672">
                <wp:simplePos x="0" y="0"/>
                <wp:positionH relativeFrom="page">
                  <wp:posOffset>1371600</wp:posOffset>
                </wp:positionH>
                <wp:positionV relativeFrom="paragraph">
                  <wp:posOffset>113030</wp:posOffset>
                </wp:positionV>
                <wp:extent cx="5486400" cy="1270"/>
                <wp:effectExtent l="0" t="0" r="0" b="0"/>
                <wp:wrapTopAndBottom/>
                <wp:docPr id="28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3E45F" id="docshape85" o:spid="_x0000_s1026" style="position:absolute;margin-left:108pt;margin-top:8.9pt;width:6in;height:.1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A5stnL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30771181" w14:textId="77777777" w:rsidR="00D150AC" w:rsidRDefault="00D150AC">
      <w:pPr>
        <w:pStyle w:val="BodyText"/>
        <w:rPr>
          <w:sz w:val="20"/>
        </w:rPr>
      </w:pPr>
    </w:p>
    <w:p w14:paraId="62E751A9" w14:textId="254A39AE" w:rsidR="00D150AC" w:rsidRDefault="004574D1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33D2486D" wp14:editId="24BDED6D">
                <wp:simplePos x="0" y="0"/>
                <wp:positionH relativeFrom="page">
                  <wp:posOffset>1371600</wp:posOffset>
                </wp:positionH>
                <wp:positionV relativeFrom="paragraph">
                  <wp:posOffset>114300</wp:posOffset>
                </wp:positionV>
                <wp:extent cx="5486400" cy="1270"/>
                <wp:effectExtent l="0" t="0" r="0" b="0"/>
                <wp:wrapTopAndBottom/>
                <wp:docPr id="27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26019" id="docshape86" o:spid="_x0000_s1026" style="position:absolute;margin-left:108pt;margin-top:9pt;width:6in;height:.1pt;z-index:-1568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5F34AB64" w14:textId="77777777" w:rsidR="00D150AC" w:rsidRDefault="00D150AC">
      <w:pPr>
        <w:pStyle w:val="BodyText"/>
        <w:rPr>
          <w:sz w:val="20"/>
        </w:rPr>
      </w:pPr>
    </w:p>
    <w:p w14:paraId="02A003DB" w14:textId="439827B3" w:rsidR="00D150AC" w:rsidRDefault="004574D1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25313EB6" wp14:editId="6170E899">
                <wp:simplePos x="0" y="0"/>
                <wp:positionH relativeFrom="page">
                  <wp:posOffset>1371600</wp:posOffset>
                </wp:positionH>
                <wp:positionV relativeFrom="paragraph">
                  <wp:posOffset>113030</wp:posOffset>
                </wp:positionV>
                <wp:extent cx="5486400" cy="1270"/>
                <wp:effectExtent l="0" t="0" r="0" b="0"/>
                <wp:wrapTopAndBottom/>
                <wp:docPr id="26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4D7A0" id="docshape87" o:spid="_x0000_s1026" style="position:absolute;margin-left:108pt;margin-top:8.9pt;width:6in;height:.1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A5stnL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4FC0AAF2" w14:textId="77777777" w:rsidR="00D150AC" w:rsidRDefault="00D150AC">
      <w:pPr>
        <w:pStyle w:val="BodyText"/>
        <w:rPr>
          <w:sz w:val="20"/>
        </w:rPr>
      </w:pPr>
    </w:p>
    <w:p w14:paraId="2D6ADD36" w14:textId="05DE8595" w:rsidR="00D150AC" w:rsidRDefault="004574D1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6D3FA009" wp14:editId="5BCDEBDE">
                <wp:simplePos x="0" y="0"/>
                <wp:positionH relativeFrom="page">
                  <wp:posOffset>1371600</wp:posOffset>
                </wp:positionH>
                <wp:positionV relativeFrom="paragraph">
                  <wp:posOffset>114300</wp:posOffset>
                </wp:positionV>
                <wp:extent cx="5487035" cy="1270"/>
                <wp:effectExtent l="0" t="0" r="0" b="0"/>
                <wp:wrapTopAndBottom/>
                <wp:docPr id="25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19DD8" id="docshape88" o:spid="_x0000_s1026" style="position:absolute;margin-left:108pt;margin-top:9pt;width:432.05pt;height:.1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</w:p>
    <w:p w14:paraId="77B51C2F" w14:textId="77777777" w:rsidR="00D150AC" w:rsidRDefault="00D150AC">
      <w:pPr>
        <w:pStyle w:val="BodyText"/>
        <w:rPr>
          <w:sz w:val="20"/>
        </w:rPr>
      </w:pPr>
    </w:p>
    <w:p w14:paraId="7A07206C" w14:textId="77777777" w:rsidR="00D150AC" w:rsidRPr="00437894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23"/>
        <w:ind w:hanging="361"/>
        <w:rPr>
          <w:b/>
          <w:bCs/>
          <w:sz w:val="24"/>
          <w:rPrChange w:id="1212" w:author="dhruv senjaliya" w:date="2023-06-07T14:59:00Z">
            <w:rPr>
              <w:sz w:val="24"/>
            </w:rPr>
          </w:rPrChange>
        </w:rPr>
      </w:pPr>
      <w:r w:rsidRPr="00437894">
        <w:rPr>
          <w:b/>
          <w:bCs/>
          <w:sz w:val="24"/>
          <w:rPrChange w:id="1213" w:author="dhruv senjaliya" w:date="2023-06-07T14:59:00Z">
            <w:rPr>
              <w:sz w:val="24"/>
            </w:rPr>
          </w:rPrChange>
        </w:rPr>
        <w:t>Explain</w:t>
      </w:r>
      <w:r w:rsidRPr="00437894">
        <w:rPr>
          <w:b/>
          <w:bCs/>
          <w:spacing w:val="-1"/>
          <w:sz w:val="24"/>
          <w:rPrChange w:id="1214" w:author="dhruv senjaliya" w:date="2023-06-07T14:59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215" w:author="dhruv senjaliya" w:date="2023-06-07T14:59:00Z">
            <w:rPr>
              <w:sz w:val="24"/>
            </w:rPr>
          </w:rPrChange>
        </w:rPr>
        <w:t>the</w:t>
      </w:r>
      <w:r w:rsidRPr="00437894">
        <w:rPr>
          <w:b/>
          <w:bCs/>
          <w:spacing w:val="-1"/>
          <w:sz w:val="24"/>
          <w:rPrChange w:id="1216" w:author="dhruv senjaliya" w:date="2023-06-07T14:59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217" w:author="dhruv senjaliya" w:date="2023-06-07T14:59:00Z">
            <w:rPr>
              <w:sz w:val="24"/>
            </w:rPr>
          </w:rPrChange>
        </w:rPr>
        <w:t>prototype/model</w:t>
      </w:r>
      <w:r w:rsidRPr="00437894">
        <w:rPr>
          <w:b/>
          <w:bCs/>
          <w:spacing w:val="-1"/>
          <w:sz w:val="24"/>
          <w:rPrChange w:id="1218" w:author="dhruv senjaliya" w:date="2023-06-07T14:59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219" w:author="dhruv senjaliya" w:date="2023-06-07T14:59:00Z">
            <w:rPr>
              <w:sz w:val="24"/>
            </w:rPr>
          </w:rPrChange>
        </w:rPr>
        <w:t>prepared</w:t>
      </w:r>
      <w:r w:rsidRPr="00437894">
        <w:rPr>
          <w:b/>
          <w:bCs/>
          <w:spacing w:val="-1"/>
          <w:sz w:val="24"/>
          <w:rPrChange w:id="1220" w:author="dhruv senjaliya" w:date="2023-06-07T14:59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221" w:author="dhruv senjaliya" w:date="2023-06-07T14:59:00Z">
            <w:rPr>
              <w:sz w:val="24"/>
            </w:rPr>
          </w:rPrChange>
        </w:rPr>
        <w:t>by</w:t>
      </w:r>
      <w:r w:rsidRPr="00437894">
        <w:rPr>
          <w:b/>
          <w:bCs/>
          <w:spacing w:val="-3"/>
          <w:sz w:val="24"/>
          <w:rPrChange w:id="1222" w:author="dhruv senjaliya" w:date="2023-06-07T14:59:00Z">
            <w:rPr>
              <w:spacing w:val="-3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223" w:author="dhruv senjaliya" w:date="2023-06-07T14:59:00Z">
            <w:rPr>
              <w:sz w:val="24"/>
            </w:rPr>
          </w:rPrChange>
        </w:rPr>
        <w:t>the</w:t>
      </w:r>
      <w:r w:rsidRPr="00437894">
        <w:rPr>
          <w:b/>
          <w:bCs/>
          <w:spacing w:val="-1"/>
          <w:sz w:val="24"/>
          <w:rPrChange w:id="1224" w:author="dhruv senjaliya" w:date="2023-06-07T14:59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pacing w:val="-2"/>
          <w:sz w:val="24"/>
          <w:rPrChange w:id="1225" w:author="dhruv senjaliya" w:date="2023-06-07T14:59:00Z">
            <w:rPr>
              <w:spacing w:val="-2"/>
              <w:sz w:val="24"/>
            </w:rPr>
          </w:rPrChange>
        </w:rPr>
        <w:t>student/team.</w:t>
      </w:r>
    </w:p>
    <w:p w14:paraId="7E73B80E" w14:textId="05E26F4B" w:rsidR="00D150AC" w:rsidRPr="00FF3332" w:rsidRDefault="00E64375">
      <w:pPr>
        <w:pStyle w:val="BodyText"/>
        <w:ind w:left="940"/>
        <w:rPr>
          <w:rPrChange w:id="1226" w:author="dhruv senjaliya" w:date="2023-06-14T10:17:00Z">
            <w:rPr>
              <w:sz w:val="20"/>
            </w:rPr>
          </w:rPrChange>
        </w:rPr>
        <w:pPrChange w:id="1227" w:author="dhruv senjaliya" w:date="2023-06-14T10:17:00Z">
          <w:pPr>
            <w:pStyle w:val="BodyText"/>
          </w:pPr>
        </w:pPrChange>
      </w:pPr>
      <w:ins w:id="1228" w:author="dhruv senjaliya" w:date="2023-06-14T10:29:00Z">
        <w:r>
          <w:t xml:space="preserve"> </w:t>
        </w:r>
      </w:ins>
      <w:ins w:id="1229" w:author="dhruv senjaliya" w:date="2023-06-14T10:18:00Z">
        <w:r w:rsidR="00FF3332">
          <w:t xml:space="preserve">In prototype, first </w:t>
        </w:r>
      </w:ins>
      <w:ins w:id="1230" w:author="dhruv senjaliya" w:date="2023-06-14T10:19:00Z">
        <w:r w:rsidR="00FF3332">
          <w:t xml:space="preserve">page is </w:t>
        </w:r>
      </w:ins>
      <w:ins w:id="1231" w:author="dhruv senjaliya" w:date="2023-06-14T10:21:00Z">
        <w:r w:rsidR="00FF3332">
          <w:t xml:space="preserve">about identify page where user can identify </w:t>
        </w:r>
      </w:ins>
      <w:ins w:id="1232" w:author="dhruv senjaliya" w:date="2023-06-14T10:22:00Z">
        <w:r w:rsidR="00FF3332">
          <w:t xml:space="preserve">or upload image via </w:t>
        </w:r>
      </w:ins>
    </w:p>
    <w:p w14:paraId="3868F5C9" w14:textId="263A52C4" w:rsidR="00D150AC" w:rsidRDefault="004574D1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3CEB63E5" wp14:editId="3D55F8E6">
                <wp:simplePos x="0" y="0"/>
                <wp:positionH relativeFrom="page">
                  <wp:posOffset>1371600</wp:posOffset>
                </wp:positionH>
                <wp:positionV relativeFrom="paragraph">
                  <wp:posOffset>114935</wp:posOffset>
                </wp:positionV>
                <wp:extent cx="5486400" cy="1270"/>
                <wp:effectExtent l="0" t="0" r="0" b="0"/>
                <wp:wrapTopAndBottom/>
                <wp:docPr id="24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10579" id="docshape89" o:spid="_x0000_s1026" style="position:absolute;margin-left:108pt;margin-top:9.05pt;width:6in;height:.1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fFePLN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2DA9EDDF" w14:textId="36F6E4C2" w:rsidR="00D150AC" w:rsidRPr="00E64375" w:rsidRDefault="00FF3332">
      <w:pPr>
        <w:pStyle w:val="BodyText"/>
        <w:rPr>
          <w:rPrChange w:id="1233" w:author="dhruv senjaliya" w:date="2023-06-14T10:23:00Z">
            <w:rPr>
              <w:sz w:val="20"/>
            </w:rPr>
          </w:rPrChange>
        </w:rPr>
      </w:pPr>
      <w:ins w:id="1234" w:author="dhruv senjaliya" w:date="2023-06-14T10:20:00Z">
        <w:r>
          <w:rPr>
            <w:sz w:val="20"/>
          </w:rPr>
          <w:t xml:space="preserve">              </w:t>
        </w:r>
        <w:r>
          <w:rPr>
            <w:sz w:val="20"/>
          </w:rPr>
          <w:tab/>
          <w:t xml:space="preserve">     </w:t>
        </w:r>
      </w:ins>
      <w:ins w:id="1235" w:author="dhruv senjaliya" w:date="2023-06-14T10:23:00Z">
        <w:r w:rsidR="00E64375">
          <w:t>Gallery.</w:t>
        </w:r>
      </w:ins>
    </w:p>
    <w:p w14:paraId="6B175349" w14:textId="73700E3E" w:rsidR="00D150AC" w:rsidDel="00FF3332" w:rsidRDefault="00E64375">
      <w:pPr>
        <w:pStyle w:val="BodyText"/>
        <w:spacing w:before="5"/>
        <w:rPr>
          <w:del w:id="1236" w:author="dhruv senjaliya" w:date="2023-06-14T10:22:00Z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2D640DF3" wp14:editId="6D1087A3">
                <wp:simplePos x="0" y="0"/>
                <wp:positionH relativeFrom="page">
                  <wp:posOffset>1371600</wp:posOffset>
                </wp:positionH>
                <wp:positionV relativeFrom="paragraph">
                  <wp:posOffset>62230</wp:posOffset>
                </wp:positionV>
                <wp:extent cx="5486400" cy="1270"/>
                <wp:effectExtent l="0" t="0" r="0" b="0"/>
                <wp:wrapTopAndBottom/>
                <wp:docPr id="23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CDCBD" id="docshape90" o:spid="_x0000_s1026" style="position:absolute;margin-left:108pt;margin-top:4.9pt;width:6in;height:.1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JysGSt8AAAAJ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1237" w:author="dhruv senjaliya" w:date="2023-06-14T10:23:00Z">
        <w:r>
          <w:rPr>
            <w:sz w:val="13"/>
          </w:rPr>
          <w:t xml:space="preserve">        </w:t>
        </w:r>
      </w:ins>
    </w:p>
    <w:p w14:paraId="426DB199" w14:textId="6610C16C" w:rsidR="00FF3332" w:rsidRPr="00CB4A79" w:rsidRDefault="00E64375">
      <w:pPr>
        <w:pStyle w:val="BodyText"/>
        <w:spacing w:before="5"/>
        <w:ind w:firstLine="720"/>
        <w:rPr>
          <w:ins w:id="1238" w:author="dhruv senjaliya" w:date="2023-06-14T10:21:00Z"/>
        </w:rPr>
        <w:pPrChange w:id="1239" w:author="dhruv senjaliya" w:date="2023-06-14T10:22:00Z">
          <w:pPr>
            <w:pStyle w:val="BodyText"/>
            <w:ind w:left="940"/>
          </w:pPr>
        </w:pPrChange>
      </w:pPr>
      <w:ins w:id="1240" w:author="dhruv senjaliya" w:date="2023-06-14T10:24:00Z">
        <w:r>
          <w:t xml:space="preserve">In </w:t>
        </w:r>
      </w:ins>
      <w:ins w:id="1241" w:author="dhruv senjaliya" w:date="2023-06-14T10:26:00Z">
        <w:r>
          <w:t>profile page</w:t>
        </w:r>
      </w:ins>
      <w:ins w:id="1242" w:author="dhruv senjaliya" w:date="2023-06-14T10:24:00Z">
        <w:r>
          <w:t xml:space="preserve"> </w:t>
        </w:r>
      </w:ins>
      <w:ins w:id="1243" w:author="dhruv senjaliya" w:date="2023-06-14T10:21:00Z">
        <w:r w:rsidR="00FF3332">
          <w:t>user can</w:t>
        </w:r>
      </w:ins>
      <w:ins w:id="1244" w:author="dhruv senjaliya" w:date="2023-06-14T10:24:00Z">
        <w:r>
          <w:t xml:space="preserve"> sign in or</w:t>
        </w:r>
      </w:ins>
      <w:ins w:id="1245" w:author="dhruv senjaliya" w:date="2023-06-14T10:21:00Z">
        <w:r w:rsidR="00FF3332">
          <w:t xml:space="preserve"> login </w:t>
        </w:r>
      </w:ins>
      <w:ins w:id="1246" w:author="dhruv senjaliya" w:date="2023-06-14T10:25:00Z">
        <w:r>
          <w:t>and retrieve</w:t>
        </w:r>
      </w:ins>
      <w:ins w:id="1247" w:author="dhruv senjaliya" w:date="2023-06-14T10:21:00Z">
        <w:r w:rsidR="00FF3332">
          <w:t xml:space="preserve"> </w:t>
        </w:r>
      </w:ins>
      <w:ins w:id="1248" w:author="dhruv senjaliya" w:date="2023-06-14T10:25:00Z">
        <w:r>
          <w:t>their data.</w:t>
        </w:r>
      </w:ins>
    </w:p>
    <w:p w14:paraId="78E2F819" w14:textId="444A9706" w:rsidR="00D150AC" w:rsidDel="00E64375" w:rsidRDefault="00D150AC">
      <w:pPr>
        <w:pStyle w:val="BodyText"/>
        <w:rPr>
          <w:del w:id="1249" w:author="dhruv senjaliya" w:date="2023-06-14T10:25:00Z"/>
          <w:sz w:val="20"/>
        </w:rPr>
      </w:pPr>
    </w:p>
    <w:p w14:paraId="3654DC88" w14:textId="3C218BF8" w:rsidR="00D150AC" w:rsidRDefault="004574D1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278013C" wp14:editId="11CE8DC5">
                <wp:simplePos x="0" y="0"/>
                <wp:positionH relativeFrom="page">
                  <wp:posOffset>1371600</wp:posOffset>
                </wp:positionH>
                <wp:positionV relativeFrom="paragraph">
                  <wp:posOffset>114300</wp:posOffset>
                </wp:positionV>
                <wp:extent cx="5487035" cy="1270"/>
                <wp:effectExtent l="0" t="0" r="0" b="0"/>
                <wp:wrapTopAndBottom/>
                <wp:docPr id="22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88C1C" id="docshape91" o:spid="_x0000_s1026" style="position:absolute;margin-left:108pt;margin-top:9pt;width:432.05pt;height:.1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</w:p>
    <w:p w14:paraId="709D1436" w14:textId="1F9C24A5" w:rsidR="00D150AC" w:rsidRPr="00E64375" w:rsidRDefault="00E64375">
      <w:pPr>
        <w:pStyle w:val="BodyText"/>
        <w:rPr>
          <w:rPrChange w:id="1250" w:author="dhruv senjaliya" w:date="2023-06-14T10:28:00Z">
            <w:rPr>
              <w:sz w:val="20"/>
            </w:rPr>
          </w:rPrChange>
        </w:rPr>
      </w:pPr>
      <w:ins w:id="1251" w:author="dhruv senjaliya" w:date="2023-06-14T10:28:00Z">
        <w:r>
          <w:rPr>
            <w:sz w:val="20"/>
          </w:rPr>
          <w:tab/>
        </w:r>
      </w:ins>
      <w:ins w:id="1252" w:author="dhruv senjaliya" w:date="2023-06-14T10:29:00Z">
        <w:r>
          <w:rPr>
            <w:sz w:val="20"/>
          </w:rPr>
          <w:t xml:space="preserve"> </w:t>
        </w:r>
      </w:ins>
      <w:ins w:id="1253" w:author="dhruv senjaliya" w:date="2023-06-14T10:28:00Z">
        <w:r>
          <w:t xml:space="preserve">   In save page user can </w:t>
        </w:r>
      </w:ins>
      <w:ins w:id="1254" w:author="dhruv senjaliya" w:date="2023-06-14T10:29:00Z">
        <w:r>
          <w:t>save information in favorite list.</w:t>
        </w:r>
      </w:ins>
    </w:p>
    <w:p w14:paraId="551D4E68" w14:textId="4053A4BD" w:rsidR="00D150AC" w:rsidRPr="00E64375" w:rsidDel="00E64375" w:rsidRDefault="004574D1">
      <w:pPr>
        <w:pStyle w:val="BodyText"/>
        <w:spacing w:before="4"/>
        <w:rPr>
          <w:del w:id="1255" w:author="dhruv senjaliya" w:date="2023-06-14T10:30:00Z"/>
          <w:rPrChange w:id="1256" w:author="dhruv senjaliya" w:date="2023-06-14T10:27:00Z">
            <w:rPr>
              <w:del w:id="1257" w:author="dhruv senjaliya" w:date="2023-06-14T10:30:00Z"/>
              <w:sz w:val="13"/>
            </w:rPr>
          </w:rPrChange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00D45276" wp14:editId="07437CE0">
                <wp:simplePos x="0" y="0"/>
                <wp:positionH relativeFrom="page">
                  <wp:posOffset>1371600</wp:posOffset>
                </wp:positionH>
                <wp:positionV relativeFrom="paragraph">
                  <wp:posOffset>113030</wp:posOffset>
                </wp:positionV>
                <wp:extent cx="5486400" cy="1270"/>
                <wp:effectExtent l="0" t="0" r="0" b="0"/>
                <wp:wrapTopAndBottom/>
                <wp:docPr id="21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131AA" id="docshape92" o:spid="_x0000_s1026" style="position:absolute;margin-left:108pt;margin-top:8.9pt;width:6in;height:.1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A5stnL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6055D01C" w14:textId="6904D4C9" w:rsidR="00D150AC" w:rsidRPr="00E64375" w:rsidDel="00E64375" w:rsidRDefault="00D150AC">
      <w:pPr>
        <w:pStyle w:val="BodyText"/>
        <w:rPr>
          <w:del w:id="1258" w:author="dhruv senjaliya" w:date="2023-06-14T10:30:00Z"/>
          <w:rPrChange w:id="1259" w:author="dhruv senjaliya" w:date="2023-06-14T10:30:00Z">
            <w:rPr>
              <w:del w:id="1260" w:author="dhruv senjaliya" w:date="2023-06-14T10:30:00Z"/>
              <w:sz w:val="20"/>
            </w:rPr>
          </w:rPrChange>
        </w:rPr>
      </w:pPr>
    </w:p>
    <w:p w14:paraId="571DA454" w14:textId="14C69C33" w:rsidR="00D150AC" w:rsidRDefault="004574D1">
      <w:pPr>
        <w:pStyle w:val="BodyText"/>
        <w:spacing w:before="4"/>
        <w:rPr>
          <w:sz w:val="13"/>
        </w:rPr>
        <w:pPrChange w:id="1261" w:author="dhruv senjaliya" w:date="2023-06-14T10:30:00Z">
          <w:pPr>
            <w:pStyle w:val="BodyText"/>
            <w:spacing w:before="6"/>
          </w:pPr>
        </w:pPrChange>
      </w:pP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6C6C2F7D" wp14:editId="5FB7445D">
                <wp:simplePos x="0" y="0"/>
                <wp:positionH relativeFrom="page">
                  <wp:posOffset>1371600</wp:posOffset>
                </wp:positionH>
                <wp:positionV relativeFrom="paragraph">
                  <wp:posOffset>114300</wp:posOffset>
                </wp:positionV>
                <wp:extent cx="5486400" cy="1270"/>
                <wp:effectExtent l="0" t="0" r="0" b="0"/>
                <wp:wrapTopAndBottom/>
                <wp:docPr id="20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2C583" id="docshape93" o:spid="_x0000_s1026" style="position:absolute;margin-left:108pt;margin-top:9pt;width:6in;height:.1pt;z-index:-1568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27360269" w14:textId="5EA40A4B" w:rsidR="00D150AC" w:rsidRPr="00E64375" w:rsidRDefault="00E64375">
      <w:pPr>
        <w:pStyle w:val="BodyText"/>
        <w:rPr>
          <w:rPrChange w:id="1262" w:author="dhruv senjaliya" w:date="2023-06-14T10:31:00Z">
            <w:rPr>
              <w:sz w:val="20"/>
            </w:rPr>
          </w:rPrChange>
        </w:rPr>
      </w:pPr>
      <w:ins w:id="1263" w:author="dhruv senjaliya" w:date="2023-06-14T10:30:00Z">
        <w:r>
          <w:rPr>
            <w:sz w:val="20"/>
          </w:rPr>
          <w:tab/>
        </w:r>
      </w:ins>
      <w:ins w:id="1264" w:author="dhruv senjaliya" w:date="2023-06-14T10:31:00Z">
        <w:r>
          <w:rPr>
            <w:sz w:val="20"/>
          </w:rPr>
          <w:t xml:space="preserve">     </w:t>
        </w:r>
        <w:r>
          <w:t xml:space="preserve">In search page user search any plant by </w:t>
        </w:r>
      </w:ins>
      <w:proofErr w:type="spellStart"/>
      <w:proofErr w:type="gramStart"/>
      <w:ins w:id="1265" w:author="dhruv senjaliya" w:date="2023-06-14T10:32:00Z">
        <w:r>
          <w:t>it’s</w:t>
        </w:r>
        <w:proofErr w:type="spellEnd"/>
        <w:r>
          <w:t xml:space="preserve">  name</w:t>
        </w:r>
        <w:proofErr w:type="gramEnd"/>
        <w:r>
          <w:t>.</w:t>
        </w:r>
      </w:ins>
    </w:p>
    <w:p w14:paraId="5E072C17" w14:textId="02A36B69" w:rsidR="00D150AC" w:rsidDel="00E64375" w:rsidRDefault="004574D1">
      <w:pPr>
        <w:pStyle w:val="BodyText"/>
        <w:spacing w:before="4"/>
        <w:rPr>
          <w:del w:id="1266" w:author="dhruv senjaliya" w:date="2023-06-14T10:31:00Z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0D66B837" wp14:editId="785E3CF9">
                <wp:simplePos x="0" y="0"/>
                <wp:positionH relativeFrom="page">
                  <wp:posOffset>1371600</wp:posOffset>
                </wp:positionH>
                <wp:positionV relativeFrom="paragraph">
                  <wp:posOffset>112395</wp:posOffset>
                </wp:positionV>
                <wp:extent cx="5486400" cy="1270"/>
                <wp:effectExtent l="0" t="0" r="0" b="0"/>
                <wp:wrapTopAndBottom/>
                <wp:docPr id="19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F6F22" id="docshape94" o:spid="_x0000_s1026" style="position:absolute;margin-left:108pt;margin-top:8.85pt;width:6in;height:.1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U0X+ON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2C87AE72" w14:textId="17A08A6C" w:rsidR="00D150AC" w:rsidDel="00E64375" w:rsidRDefault="00D150AC">
      <w:pPr>
        <w:pStyle w:val="BodyText"/>
        <w:spacing w:before="4"/>
        <w:rPr>
          <w:del w:id="1267" w:author="dhruv senjaliya" w:date="2023-06-14T10:30:00Z"/>
          <w:sz w:val="13"/>
        </w:rPr>
        <w:pPrChange w:id="1268" w:author="dhruv senjaliya" w:date="2023-06-14T10:31:00Z">
          <w:pPr/>
        </w:pPrChange>
      </w:pPr>
    </w:p>
    <w:p w14:paraId="5433662A" w14:textId="4DCDAEDD" w:rsidR="00E64375" w:rsidRDefault="00E64375">
      <w:pPr>
        <w:pStyle w:val="BodyText"/>
        <w:rPr>
          <w:ins w:id="1269" w:author="dhruv senjaliya" w:date="2023-06-14T10:30:00Z"/>
          <w:sz w:val="13"/>
        </w:rPr>
        <w:sectPr w:rsidR="00E64375" w:rsidSect="009D1575">
          <w:pgSz w:w="12240" w:h="15840"/>
          <w:pgMar w:top="1640" w:right="1220" w:bottom="1200" w:left="1220" w:header="0" w:footer="1014" w:gutter="0"/>
          <w:cols w:space="720"/>
        </w:sectPr>
        <w:pPrChange w:id="1270" w:author="dhruv senjaliya" w:date="2023-06-14T10:31:00Z">
          <w:pPr/>
        </w:pPrChange>
      </w:pPr>
    </w:p>
    <w:p w14:paraId="52E3441B" w14:textId="1B16D747" w:rsidR="00D150AC" w:rsidRPr="00E64375" w:rsidRDefault="004574D1">
      <w:pPr>
        <w:pStyle w:val="ListParagraph"/>
        <w:numPr>
          <w:ilvl w:val="0"/>
          <w:numId w:val="1"/>
        </w:numPr>
        <w:rPr>
          <w:b/>
          <w:bCs/>
          <w:sz w:val="24"/>
          <w:rPrChange w:id="1271" w:author="dhruv senjaliya" w:date="2023-06-14T10:31:00Z">
            <w:rPr>
              <w:sz w:val="24"/>
            </w:rPr>
          </w:rPrChange>
        </w:rPr>
        <w:pPrChange w:id="1272" w:author="dhruv senjaliya" w:date="2023-06-14T10:31:00Z">
          <w:pPr>
            <w:pStyle w:val="ListParagraph"/>
            <w:numPr>
              <w:numId w:val="1"/>
            </w:numPr>
            <w:tabs>
              <w:tab w:val="left" w:pos="941"/>
            </w:tabs>
            <w:spacing w:before="66"/>
            <w:ind w:hanging="361"/>
          </w:pPr>
        </w:pPrChange>
      </w:pPr>
      <w:r w:rsidRPr="00E6437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9072" behindDoc="1" locked="0" layoutInCell="1" allowOverlap="1" wp14:anchorId="38B5C0EA" wp14:editId="5300DA5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8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CE85F" id="docshape95" o:spid="_x0000_s1026" style="position:absolute;margin-left:24pt;margin-top:24pt;width:564.15pt;height:744.15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E64375">
        <w:rPr>
          <w:b/>
          <w:bCs/>
          <w:sz w:val="24"/>
          <w:rPrChange w:id="1273" w:author="dhruv senjaliya" w:date="2023-06-14T10:31:00Z">
            <w:rPr>
              <w:sz w:val="24"/>
            </w:rPr>
          </w:rPrChange>
        </w:rPr>
        <w:t>What</w:t>
      </w:r>
      <w:r w:rsidRPr="00E64375">
        <w:rPr>
          <w:b/>
          <w:bCs/>
          <w:spacing w:val="-1"/>
          <w:sz w:val="24"/>
          <w:rPrChange w:id="1274" w:author="dhruv senjaliya" w:date="2023-06-14T10:31:00Z">
            <w:rPr>
              <w:spacing w:val="-1"/>
              <w:sz w:val="24"/>
            </w:rPr>
          </w:rPrChange>
        </w:rPr>
        <w:t xml:space="preserve"> </w:t>
      </w:r>
      <w:r w:rsidRPr="00E64375">
        <w:rPr>
          <w:b/>
          <w:bCs/>
          <w:sz w:val="24"/>
          <w:rPrChange w:id="1275" w:author="dhruv senjaliya" w:date="2023-06-14T10:31:00Z">
            <w:rPr>
              <w:sz w:val="24"/>
            </w:rPr>
          </w:rPrChange>
        </w:rPr>
        <w:t>are</w:t>
      </w:r>
      <w:r w:rsidRPr="00E64375">
        <w:rPr>
          <w:b/>
          <w:bCs/>
          <w:spacing w:val="-3"/>
          <w:sz w:val="24"/>
          <w:rPrChange w:id="1276" w:author="dhruv senjaliya" w:date="2023-06-14T10:31:00Z">
            <w:rPr>
              <w:spacing w:val="-3"/>
              <w:sz w:val="24"/>
            </w:rPr>
          </w:rPrChange>
        </w:rPr>
        <w:t xml:space="preserve"> </w:t>
      </w:r>
      <w:r w:rsidRPr="00E64375">
        <w:rPr>
          <w:b/>
          <w:bCs/>
          <w:sz w:val="24"/>
          <w:rPrChange w:id="1277" w:author="dhruv senjaliya" w:date="2023-06-14T10:31:00Z">
            <w:rPr>
              <w:sz w:val="24"/>
            </w:rPr>
          </w:rPrChange>
        </w:rPr>
        <w:t>the</w:t>
      </w:r>
      <w:r w:rsidRPr="00E64375">
        <w:rPr>
          <w:b/>
          <w:bCs/>
          <w:spacing w:val="-2"/>
          <w:sz w:val="24"/>
          <w:rPrChange w:id="1278" w:author="dhruv senjaliya" w:date="2023-06-14T10:31:00Z">
            <w:rPr>
              <w:spacing w:val="-2"/>
              <w:sz w:val="24"/>
            </w:rPr>
          </w:rPrChange>
        </w:rPr>
        <w:t xml:space="preserve"> </w:t>
      </w:r>
      <w:r w:rsidRPr="00E64375">
        <w:rPr>
          <w:b/>
          <w:bCs/>
          <w:sz w:val="24"/>
          <w:rPrChange w:id="1279" w:author="dhruv senjaliya" w:date="2023-06-14T10:31:00Z">
            <w:rPr>
              <w:sz w:val="24"/>
            </w:rPr>
          </w:rPrChange>
        </w:rPr>
        <w:t>materials,</w:t>
      </w:r>
      <w:r w:rsidRPr="00E64375">
        <w:rPr>
          <w:b/>
          <w:bCs/>
          <w:spacing w:val="-1"/>
          <w:sz w:val="24"/>
          <w:rPrChange w:id="1280" w:author="dhruv senjaliya" w:date="2023-06-14T10:31:00Z">
            <w:rPr>
              <w:spacing w:val="-1"/>
              <w:sz w:val="24"/>
            </w:rPr>
          </w:rPrChange>
        </w:rPr>
        <w:t xml:space="preserve"> </w:t>
      </w:r>
      <w:r w:rsidRPr="00E64375">
        <w:rPr>
          <w:b/>
          <w:bCs/>
          <w:sz w:val="24"/>
          <w:rPrChange w:id="1281" w:author="dhruv senjaliya" w:date="2023-06-14T10:31:00Z">
            <w:rPr>
              <w:sz w:val="24"/>
            </w:rPr>
          </w:rPrChange>
        </w:rPr>
        <w:t>technology,</w:t>
      </w:r>
      <w:r w:rsidRPr="00E64375">
        <w:rPr>
          <w:b/>
          <w:bCs/>
          <w:spacing w:val="-1"/>
          <w:sz w:val="24"/>
          <w:rPrChange w:id="1282" w:author="dhruv senjaliya" w:date="2023-06-14T10:31:00Z">
            <w:rPr>
              <w:spacing w:val="-1"/>
              <w:sz w:val="24"/>
            </w:rPr>
          </w:rPrChange>
        </w:rPr>
        <w:t xml:space="preserve"> </w:t>
      </w:r>
      <w:r w:rsidRPr="00E64375">
        <w:rPr>
          <w:b/>
          <w:bCs/>
          <w:sz w:val="24"/>
          <w:rPrChange w:id="1283" w:author="dhruv senjaliya" w:date="2023-06-14T10:31:00Z">
            <w:rPr>
              <w:sz w:val="24"/>
            </w:rPr>
          </w:rPrChange>
        </w:rPr>
        <w:t>things have</w:t>
      </w:r>
      <w:r w:rsidRPr="00E64375">
        <w:rPr>
          <w:b/>
          <w:bCs/>
          <w:spacing w:val="-2"/>
          <w:sz w:val="24"/>
          <w:rPrChange w:id="1284" w:author="dhruv senjaliya" w:date="2023-06-14T10:31:00Z">
            <w:rPr>
              <w:spacing w:val="-2"/>
              <w:sz w:val="24"/>
            </w:rPr>
          </w:rPrChange>
        </w:rPr>
        <w:t xml:space="preserve"> </w:t>
      </w:r>
      <w:r w:rsidRPr="00E64375">
        <w:rPr>
          <w:b/>
          <w:bCs/>
          <w:sz w:val="24"/>
          <w:rPrChange w:id="1285" w:author="dhruv senjaliya" w:date="2023-06-14T10:31:00Z">
            <w:rPr>
              <w:sz w:val="24"/>
            </w:rPr>
          </w:rPrChange>
        </w:rPr>
        <w:t>utilized</w:t>
      </w:r>
      <w:r w:rsidRPr="00E64375">
        <w:rPr>
          <w:b/>
          <w:bCs/>
          <w:spacing w:val="-1"/>
          <w:sz w:val="24"/>
          <w:rPrChange w:id="1286" w:author="dhruv senjaliya" w:date="2023-06-14T10:31:00Z">
            <w:rPr>
              <w:spacing w:val="-1"/>
              <w:sz w:val="24"/>
            </w:rPr>
          </w:rPrChange>
        </w:rPr>
        <w:t xml:space="preserve"> </w:t>
      </w:r>
      <w:r w:rsidRPr="00E64375">
        <w:rPr>
          <w:b/>
          <w:bCs/>
          <w:sz w:val="24"/>
          <w:rPrChange w:id="1287" w:author="dhruv senjaliya" w:date="2023-06-14T10:31:00Z">
            <w:rPr>
              <w:sz w:val="24"/>
            </w:rPr>
          </w:rPrChange>
        </w:rPr>
        <w:t>to</w:t>
      </w:r>
      <w:r w:rsidRPr="00E64375">
        <w:rPr>
          <w:b/>
          <w:bCs/>
          <w:spacing w:val="-1"/>
          <w:sz w:val="24"/>
          <w:rPrChange w:id="1288" w:author="dhruv senjaliya" w:date="2023-06-14T10:31:00Z">
            <w:rPr>
              <w:spacing w:val="-1"/>
              <w:sz w:val="24"/>
            </w:rPr>
          </w:rPrChange>
        </w:rPr>
        <w:t xml:space="preserve"> </w:t>
      </w:r>
      <w:r w:rsidRPr="00E64375">
        <w:rPr>
          <w:b/>
          <w:bCs/>
          <w:sz w:val="24"/>
          <w:rPrChange w:id="1289" w:author="dhruv senjaliya" w:date="2023-06-14T10:31:00Z">
            <w:rPr>
              <w:sz w:val="24"/>
            </w:rPr>
          </w:rPrChange>
        </w:rPr>
        <w:t>make</w:t>
      </w:r>
      <w:r w:rsidRPr="00E64375">
        <w:rPr>
          <w:b/>
          <w:bCs/>
          <w:spacing w:val="-2"/>
          <w:sz w:val="24"/>
          <w:rPrChange w:id="1290" w:author="dhruv senjaliya" w:date="2023-06-14T10:31:00Z">
            <w:rPr>
              <w:spacing w:val="-2"/>
              <w:sz w:val="24"/>
            </w:rPr>
          </w:rPrChange>
        </w:rPr>
        <w:t xml:space="preserve"> </w:t>
      </w:r>
      <w:r w:rsidRPr="00E64375">
        <w:rPr>
          <w:b/>
          <w:bCs/>
          <w:sz w:val="24"/>
          <w:rPrChange w:id="1291" w:author="dhruv senjaliya" w:date="2023-06-14T10:31:00Z">
            <w:rPr>
              <w:sz w:val="24"/>
            </w:rPr>
          </w:rPrChange>
        </w:rPr>
        <w:t>the</w:t>
      </w:r>
      <w:r w:rsidRPr="00E64375">
        <w:rPr>
          <w:b/>
          <w:bCs/>
          <w:spacing w:val="-1"/>
          <w:sz w:val="24"/>
          <w:rPrChange w:id="1292" w:author="dhruv senjaliya" w:date="2023-06-14T10:31:00Z">
            <w:rPr>
              <w:spacing w:val="-1"/>
              <w:sz w:val="24"/>
            </w:rPr>
          </w:rPrChange>
        </w:rPr>
        <w:t xml:space="preserve"> </w:t>
      </w:r>
      <w:r w:rsidRPr="00E64375">
        <w:rPr>
          <w:b/>
          <w:bCs/>
          <w:spacing w:val="-2"/>
          <w:sz w:val="24"/>
          <w:rPrChange w:id="1293" w:author="dhruv senjaliya" w:date="2023-06-14T10:31:00Z">
            <w:rPr>
              <w:spacing w:val="-2"/>
              <w:sz w:val="24"/>
            </w:rPr>
          </w:rPrChange>
        </w:rPr>
        <w:t>prototype/model?</w:t>
      </w:r>
    </w:p>
    <w:p w14:paraId="73B89A65" w14:textId="55DFBA34" w:rsidR="00D150AC" w:rsidRPr="00F027A2" w:rsidDel="00F027A2" w:rsidRDefault="004574D1">
      <w:pPr>
        <w:pStyle w:val="BodyText"/>
        <w:ind w:left="940"/>
        <w:rPr>
          <w:del w:id="1294" w:author="dhruv senjaliya" w:date="2023-06-14T10:37:00Z"/>
          <w:rPrChange w:id="1295" w:author="dhruv senjaliya" w:date="2023-06-14T10:33:00Z">
            <w:rPr>
              <w:del w:id="1296" w:author="dhruv senjaliya" w:date="2023-06-14T10:37:00Z"/>
              <w:sz w:val="25"/>
            </w:rPr>
          </w:rPrChange>
        </w:rPr>
        <w:pPrChange w:id="1297" w:author="dhruv senjaliya" w:date="2023-06-14T10:33:00Z">
          <w:pPr>
            <w:pStyle w:val="BodyText"/>
          </w:pPr>
        </w:pPrChange>
      </w:pPr>
      <w:r>
        <w:rPr>
          <w:noProof/>
        </w:rPr>
        <mc:AlternateContent>
          <mc:Choice Requires="wps">
            <w:drawing>
              <wp:anchor distT="0" distB="0" distL="0" distR="0" simplePos="0" relativeHeight="487635968" behindDoc="1" locked="0" layoutInCell="1" allowOverlap="1" wp14:anchorId="2FB6ADEC" wp14:editId="4D0C0CD1">
                <wp:simplePos x="0" y="0"/>
                <wp:positionH relativeFrom="page">
                  <wp:posOffset>1371600</wp:posOffset>
                </wp:positionH>
                <wp:positionV relativeFrom="paragraph">
                  <wp:posOffset>198120</wp:posOffset>
                </wp:positionV>
                <wp:extent cx="5486400" cy="1270"/>
                <wp:effectExtent l="0" t="0" r="0" b="0"/>
                <wp:wrapTopAndBottom/>
                <wp:docPr id="17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F77EE" id="docshape96" o:spid="_x0000_s1026" style="position:absolute;margin-left:108pt;margin-top:15.6pt;width:6in;height:.1pt;z-index:-15680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+B9Th9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1298" w:author="dhruv senjaliya" w:date="2023-06-14T10:35:00Z">
        <w:r w:rsidR="00F027A2">
          <w:t xml:space="preserve">Laptop, </w:t>
        </w:r>
      </w:ins>
      <w:ins w:id="1299" w:author="dhruv senjaliya" w:date="2023-06-14T10:34:00Z">
        <w:r w:rsidR="00F027A2">
          <w:t xml:space="preserve">Microsoft word, </w:t>
        </w:r>
      </w:ins>
      <w:ins w:id="1300" w:author="dhruv senjaliya" w:date="2023-06-14T10:35:00Z">
        <w:r w:rsidR="00F027A2">
          <w:t xml:space="preserve">Microsoft PowerPoint and </w:t>
        </w:r>
      </w:ins>
      <w:ins w:id="1301" w:author="dhruv senjaliya" w:date="2023-06-14T10:36:00Z">
        <w:r w:rsidR="00F027A2">
          <w:t>smartphone</w:t>
        </w:r>
      </w:ins>
      <w:ins w:id="1302" w:author="dhruv senjaliya" w:date="2023-06-14T10:35:00Z">
        <w:r w:rsidR="00F027A2">
          <w:t>.</w:t>
        </w:r>
      </w:ins>
      <w:ins w:id="1303" w:author="dhruv senjaliya" w:date="2023-06-14T10:36:00Z">
        <w:r w:rsidR="00F027A2">
          <w:t xml:space="preserve"> </w:t>
        </w:r>
      </w:ins>
      <w:proofErr w:type="gramStart"/>
      <w:ins w:id="1304" w:author="dhruv senjaliya" w:date="2023-06-14T10:35:00Z">
        <w:r w:rsidR="00F027A2">
          <w:t>thi</w:t>
        </w:r>
      </w:ins>
      <w:ins w:id="1305" w:author="dhruv senjaliya" w:date="2023-06-14T10:36:00Z">
        <w:r w:rsidR="00F027A2">
          <w:t>s materials and technology</w:t>
        </w:r>
        <w:proofErr w:type="gramEnd"/>
        <w:r w:rsidR="00F027A2">
          <w:t xml:space="preserve"> we </w:t>
        </w:r>
      </w:ins>
      <w:ins w:id="1306" w:author="dhruv senjaliya" w:date="2023-06-14T10:37:00Z">
        <w:r w:rsidR="00F027A2">
          <w:t>are utilized to make prototype.</w:t>
        </w:r>
      </w:ins>
    </w:p>
    <w:p w14:paraId="0C0805B0" w14:textId="77777777" w:rsidR="00D150AC" w:rsidRDefault="00D150AC">
      <w:pPr>
        <w:pStyle w:val="BodyText"/>
        <w:ind w:left="940"/>
        <w:rPr>
          <w:sz w:val="20"/>
        </w:rPr>
        <w:pPrChange w:id="1307" w:author="dhruv senjaliya" w:date="2023-06-14T10:37:00Z">
          <w:pPr>
            <w:pStyle w:val="BodyText"/>
          </w:pPr>
        </w:pPrChange>
      </w:pPr>
    </w:p>
    <w:p w14:paraId="2ACEE11E" w14:textId="49C7133A" w:rsidR="00D150AC" w:rsidRDefault="004574D1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480" behindDoc="1" locked="0" layoutInCell="1" allowOverlap="1" wp14:anchorId="0E3AF334" wp14:editId="5A780790">
                <wp:simplePos x="0" y="0"/>
                <wp:positionH relativeFrom="page">
                  <wp:posOffset>1371600</wp:posOffset>
                </wp:positionH>
                <wp:positionV relativeFrom="paragraph">
                  <wp:posOffset>113030</wp:posOffset>
                </wp:positionV>
                <wp:extent cx="5486400" cy="1270"/>
                <wp:effectExtent l="0" t="0" r="0" b="0"/>
                <wp:wrapTopAndBottom/>
                <wp:docPr id="1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E90D" id="docshape97" o:spid="_x0000_s1026" style="position:absolute;margin-left:108pt;margin-top:8.9pt;width:6in;height:.1pt;z-index:-1568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A5stnL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5D9F0DDE" w14:textId="77777777" w:rsidR="00D150AC" w:rsidRDefault="00D150AC">
      <w:pPr>
        <w:pStyle w:val="BodyText"/>
        <w:rPr>
          <w:sz w:val="20"/>
        </w:rPr>
      </w:pPr>
    </w:p>
    <w:p w14:paraId="39E3F2E9" w14:textId="5D794352" w:rsidR="00D150AC" w:rsidRDefault="004574D1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0690DBC6" wp14:editId="7583D46D">
                <wp:simplePos x="0" y="0"/>
                <wp:positionH relativeFrom="page">
                  <wp:posOffset>1371600</wp:posOffset>
                </wp:positionH>
                <wp:positionV relativeFrom="paragraph">
                  <wp:posOffset>114300</wp:posOffset>
                </wp:positionV>
                <wp:extent cx="5486400" cy="1270"/>
                <wp:effectExtent l="0" t="0" r="0" b="0"/>
                <wp:wrapTopAndBottom/>
                <wp:docPr id="15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2958C" id="docshape98" o:spid="_x0000_s1026" style="position:absolute;margin-left:108pt;margin-top:9pt;width:6in;height:.1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78EAB8BF" w14:textId="77777777" w:rsidR="00D150AC" w:rsidRDefault="00D150AC">
      <w:pPr>
        <w:pStyle w:val="BodyText"/>
        <w:rPr>
          <w:sz w:val="20"/>
        </w:rPr>
      </w:pPr>
    </w:p>
    <w:p w14:paraId="5FBE6B00" w14:textId="65DF850E" w:rsidR="00D150AC" w:rsidRDefault="004574D1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7E4BF226" wp14:editId="0A3672D1">
                <wp:simplePos x="0" y="0"/>
                <wp:positionH relativeFrom="page">
                  <wp:posOffset>1371600</wp:posOffset>
                </wp:positionH>
                <wp:positionV relativeFrom="paragraph">
                  <wp:posOffset>113030</wp:posOffset>
                </wp:positionV>
                <wp:extent cx="5487035" cy="1270"/>
                <wp:effectExtent l="0" t="0" r="0" b="0"/>
                <wp:wrapTopAndBottom/>
                <wp:docPr id="14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4BC1B" id="docshape99" o:spid="_x0000_s1026" style="position:absolute;margin-left:108pt;margin-top:8.9pt;width:432.05pt;height:.1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</w:p>
    <w:p w14:paraId="271BC355" w14:textId="77777777" w:rsidR="00D150AC" w:rsidRDefault="00D150AC">
      <w:pPr>
        <w:pStyle w:val="BodyText"/>
        <w:rPr>
          <w:sz w:val="20"/>
        </w:rPr>
      </w:pPr>
    </w:p>
    <w:p w14:paraId="6F214FAB" w14:textId="15B13A21" w:rsidR="00D150AC" w:rsidRDefault="004574D1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8016" behindDoc="1" locked="0" layoutInCell="1" allowOverlap="1" wp14:anchorId="429596FD" wp14:editId="03094538">
                <wp:simplePos x="0" y="0"/>
                <wp:positionH relativeFrom="page">
                  <wp:posOffset>1371600</wp:posOffset>
                </wp:positionH>
                <wp:positionV relativeFrom="paragraph">
                  <wp:posOffset>114300</wp:posOffset>
                </wp:positionV>
                <wp:extent cx="5486400" cy="1270"/>
                <wp:effectExtent l="0" t="0" r="0" b="0"/>
                <wp:wrapTopAndBottom/>
                <wp:docPr id="13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512FD" id="docshape100" o:spid="_x0000_s1026" style="position:absolute;margin-left:108pt;margin-top:9pt;width:6in;height:.1pt;z-index:-15678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6BFA515F" w14:textId="77777777" w:rsidR="00D150AC" w:rsidRDefault="00D150AC">
      <w:pPr>
        <w:pStyle w:val="BodyText"/>
        <w:rPr>
          <w:sz w:val="20"/>
        </w:rPr>
      </w:pPr>
    </w:p>
    <w:p w14:paraId="7D10AC42" w14:textId="77777777" w:rsidR="00D150AC" w:rsidRPr="00437894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23" w:line="278" w:lineRule="auto"/>
        <w:ind w:right="379"/>
        <w:rPr>
          <w:b/>
          <w:bCs/>
          <w:sz w:val="24"/>
          <w:rPrChange w:id="1308" w:author="dhruv senjaliya" w:date="2023-06-07T15:00:00Z">
            <w:rPr>
              <w:sz w:val="24"/>
            </w:rPr>
          </w:rPrChange>
        </w:rPr>
      </w:pPr>
      <w:r w:rsidRPr="00437894">
        <w:rPr>
          <w:b/>
          <w:bCs/>
          <w:sz w:val="24"/>
          <w:rPrChange w:id="1309" w:author="dhruv senjaliya" w:date="2023-06-07T15:00:00Z">
            <w:rPr>
              <w:sz w:val="24"/>
            </w:rPr>
          </w:rPrChange>
        </w:rPr>
        <w:t>How</w:t>
      </w:r>
      <w:r w:rsidRPr="00437894">
        <w:rPr>
          <w:b/>
          <w:bCs/>
          <w:spacing w:val="-5"/>
          <w:sz w:val="24"/>
          <w:rPrChange w:id="1310" w:author="dhruv senjaliya" w:date="2023-06-07T15:00:00Z">
            <w:rPr>
              <w:spacing w:val="-5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11" w:author="dhruv senjaliya" w:date="2023-06-07T15:00:00Z">
            <w:rPr>
              <w:sz w:val="24"/>
            </w:rPr>
          </w:rPrChange>
        </w:rPr>
        <w:t>many</w:t>
      </w:r>
      <w:r w:rsidRPr="00437894">
        <w:rPr>
          <w:b/>
          <w:bCs/>
          <w:spacing w:val="-7"/>
          <w:sz w:val="24"/>
          <w:rPrChange w:id="1312" w:author="dhruv senjaliya" w:date="2023-06-07T15:00:00Z">
            <w:rPr>
              <w:spacing w:val="-7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13" w:author="dhruv senjaliya" w:date="2023-06-07T15:00:00Z">
            <w:rPr>
              <w:sz w:val="24"/>
            </w:rPr>
          </w:rPrChange>
        </w:rPr>
        <w:t>Iterations</w:t>
      </w:r>
      <w:r w:rsidRPr="00437894">
        <w:rPr>
          <w:b/>
          <w:bCs/>
          <w:spacing w:val="-4"/>
          <w:sz w:val="24"/>
          <w:rPrChange w:id="1314" w:author="dhruv senjaliya" w:date="2023-06-07T15:00:00Z">
            <w:rPr>
              <w:spacing w:val="-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15" w:author="dhruv senjaliya" w:date="2023-06-07T15:00:00Z">
            <w:rPr>
              <w:sz w:val="24"/>
            </w:rPr>
          </w:rPrChange>
        </w:rPr>
        <w:t>have</w:t>
      </w:r>
      <w:r w:rsidRPr="00437894">
        <w:rPr>
          <w:b/>
          <w:bCs/>
          <w:spacing w:val="-3"/>
          <w:sz w:val="24"/>
          <w:rPrChange w:id="1316" w:author="dhruv senjaliya" w:date="2023-06-07T15:00:00Z">
            <w:rPr>
              <w:spacing w:val="-3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17" w:author="dhruv senjaliya" w:date="2023-06-07T15:00:00Z">
            <w:rPr>
              <w:sz w:val="24"/>
            </w:rPr>
          </w:rPrChange>
        </w:rPr>
        <w:t>you</w:t>
      </w:r>
      <w:r w:rsidRPr="00437894">
        <w:rPr>
          <w:b/>
          <w:bCs/>
          <w:spacing w:val="-4"/>
          <w:sz w:val="24"/>
          <w:rPrChange w:id="1318" w:author="dhruv senjaliya" w:date="2023-06-07T15:00:00Z">
            <w:rPr>
              <w:spacing w:val="-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19" w:author="dhruv senjaliya" w:date="2023-06-07T15:00:00Z">
            <w:rPr>
              <w:sz w:val="24"/>
            </w:rPr>
          </w:rPrChange>
        </w:rPr>
        <w:t>done</w:t>
      </w:r>
      <w:r w:rsidRPr="00437894">
        <w:rPr>
          <w:b/>
          <w:bCs/>
          <w:spacing w:val="-5"/>
          <w:sz w:val="24"/>
          <w:rPrChange w:id="1320" w:author="dhruv senjaliya" w:date="2023-06-07T15:00:00Z">
            <w:rPr>
              <w:spacing w:val="-5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21" w:author="dhruv senjaliya" w:date="2023-06-07T15:00:00Z">
            <w:rPr>
              <w:sz w:val="24"/>
            </w:rPr>
          </w:rPrChange>
        </w:rPr>
        <w:t>to</w:t>
      </w:r>
      <w:r w:rsidRPr="00437894">
        <w:rPr>
          <w:b/>
          <w:bCs/>
          <w:spacing w:val="-4"/>
          <w:sz w:val="24"/>
          <w:rPrChange w:id="1322" w:author="dhruv senjaliya" w:date="2023-06-07T15:00:00Z">
            <w:rPr>
              <w:spacing w:val="-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23" w:author="dhruv senjaliya" w:date="2023-06-07T15:00:00Z">
            <w:rPr>
              <w:sz w:val="24"/>
            </w:rPr>
          </w:rPrChange>
        </w:rPr>
        <w:t>reach</w:t>
      </w:r>
      <w:r w:rsidRPr="00437894">
        <w:rPr>
          <w:b/>
          <w:bCs/>
          <w:spacing w:val="-4"/>
          <w:sz w:val="24"/>
          <w:rPrChange w:id="1324" w:author="dhruv senjaliya" w:date="2023-06-07T15:00:00Z">
            <w:rPr>
              <w:spacing w:val="-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25" w:author="dhruv senjaliya" w:date="2023-06-07T15:00:00Z">
            <w:rPr>
              <w:sz w:val="24"/>
            </w:rPr>
          </w:rPrChange>
        </w:rPr>
        <w:t>final</w:t>
      </w:r>
      <w:r w:rsidRPr="00437894">
        <w:rPr>
          <w:b/>
          <w:bCs/>
          <w:spacing w:val="-4"/>
          <w:sz w:val="24"/>
          <w:rPrChange w:id="1326" w:author="dhruv senjaliya" w:date="2023-06-07T15:00:00Z">
            <w:rPr>
              <w:spacing w:val="-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27" w:author="dhruv senjaliya" w:date="2023-06-07T15:00:00Z">
            <w:rPr>
              <w:sz w:val="24"/>
            </w:rPr>
          </w:rPrChange>
        </w:rPr>
        <w:t>solution?</w:t>
      </w:r>
      <w:r w:rsidRPr="00437894">
        <w:rPr>
          <w:b/>
          <w:bCs/>
          <w:spacing w:val="-2"/>
          <w:sz w:val="24"/>
          <w:rPrChange w:id="1328" w:author="dhruv senjaliya" w:date="2023-06-07T15:00:00Z">
            <w:rPr>
              <w:spacing w:val="-2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29" w:author="dhruv senjaliya" w:date="2023-06-07T15:00:00Z">
            <w:rPr>
              <w:sz w:val="24"/>
            </w:rPr>
          </w:rPrChange>
        </w:rPr>
        <w:t>Explain</w:t>
      </w:r>
      <w:r w:rsidRPr="00437894">
        <w:rPr>
          <w:b/>
          <w:bCs/>
          <w:spacing w:val="-4"/>
          <w:sz w:val="24"/>
          <w:rPrChange w:id="1330" w:author="dhruv senjaliya" w:date="2023-06-07T15:00:00Z">
            <w:rPr>
              <w:spacing w:val="-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31" w:author="dhruv senjaliya" w:date="2023-06-07T15:00:00Z">
            <w:rPr>
              <w:sz w:val="24"/>
            </w:rPr>
          </w:rPrChange>
        </w:rPr>
        <w:t>modification/revise parameters/characteristics for each iteration.</w:t>
      </w:r>
    </w:p>
    <w:p w14:paraId="55EB0638" w14:textId="2F1F2B2E" w:rsidR="00033B10" w:rsidRPr="00F027A2" w:rsidDel="00033B10" w:rsidRDefault="004F672A">
      <w:pPr>
        <w:pStyle w:val="BodyText"/>
        <w:spacing w:before="2"/>
        <w:ind w:left="940"/>
        <w:rPr>
          <w:del w:id="1332" w:author="dhruv senjaliya" w:date="2023-06-14T10:51:00Z"/>
          <w:rPrChange w:id="1333" w:author="dhruv senjaliya" w:date="2023-06-14T10:42:00Z">
            <w:rPr>
              <w:del w:id="1334" w:author="dhruv senjaliya" w:date="2023-06-14T10:51:00Z"/>
              <w:sz w:val="21"/>
            </w:rPr>
          </w:rPrChange>
        </w:rPr>
        <w:pPrChange w:id="1335" w:author="dhruv senjaliya" w:date="2023-06-14T10:51:00Z">
          <w:pPr>
            <w:pStyle w:val="BodyText"/>
            <w:spacing w:before="2"/>
          </w:pPr>
        </w:pPrChange>
      </w:pPr>
      <w:r>
        <w:rPr>
          <w:noProof/>
        </w:rPr>
        <mc:AlternateContent>
          <mc:Choice Requires="wps">
            <w:drawing>
              <wp:anchor distT="0" distB="0" distL="0" distR="0" simplePos="0" relativeHeight="487638528" behindDoc="1" locked="0" layoutInCell="1" allowOverlap="1" wp14:anchorId="7FCE330F" wp14:editId="4586DEE9">
                <wp:simplePos x="0" y="0"/>
                <wp:positionH relativeFrom="page">
                  <wp:posOffset>1370965</wp:posOffset>
                </wp:positionH>
                <wp:positionV relativeFrom="paragraph">
                  <wp:posOffset>218671</wp:posOffset>
                </wp:positionV>
                <wp:extent cx="5487035" cy="1270"/>
                <wp:effectExtent l="0" t="0" r="0" b="0"/>
                <wp:wrapTopAndBottom/>
                <wp:docPr id="12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7035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1"/>
                            <a:gd name="T2" fmla="+- 0 10801 2160"/>
                            <a:gd name="T3" fmla="*/ T2 w 8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1">
                              <a:moveTo>
                                <a:pt x="0" y="0"/>
                              </a:moveTo>
                              <a:lnTo>
                                <a:pt x="864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C8671" id="docshape101" o:spid="_x0000_s1026" style="position:absolute;margin-left:107.95pt;margin-top:17.2pt;width:432.05pt;height:.1pt;z-index:-1567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" path="m,l8641,e" filled="f" strokeweight=".48pt">
                <v:path arrowok="t" o:connecttype="custom" o:connectlocs="0,0;5487035,0" o:connectangles="0,0"/>
                <w10:wrap type="topAndBottom" anchorx="page"/>
              </v:shape>
            </w:pict>
          </mc:Fallback>
        </mc:AlternateContent>
      </w:r>
      <w:ins w:id="1336" w:author="dhruv senjaliya" w:date="2023-06-14T10:50:00Z">
        <w:r w:rsidR="00033B10">
          <w:t>one iteration i</w:t>
        </w:r>
      </w:ins>
      <w:ins w:id="1337" w:author="dhruv senjaliya" w:date="2023-06-14T10:51:00Z">
        <w:r w:rsidR="00033B10">
          <w:t xml:space="preserve">s </w:t>
        </w:r>
        <w:proofErr w:type="gramStart"/>
        <w:r w:rsidR="00033B10">
          <w:t>occurs</w:t>
        </w:r>
        <w:proofErr w:type="gramEnd"/>
        <w:r w:rsidR="00033B10">
          <w:t xml:space="preserve"> during this project is image quality is good.</w:t>
        </w:r>
      </w:ins>
    </w:p>
    <w:p w14:paraId="2D1BD8C9" w14:textId="77777777" w:rsidR="00D150AC" w:rsidRDefault="00D150AC">
      <w:pPr>
        <w:pStyle w:val="BodyText"/>
        <w:spacing w:before="2"/>
        <w:ind w:left="940"/>
        <w:rPr>
          <w:sz w:val="20"/>
        </w:rPr>
        <w:pPrChange w:id="1338" w:author="dhruv senjaliya" w:date="2023-06-14T10:51:00Z">
          <w:pPr>
            <w:pStyle w:val="BodyText"/>
          </w:pPr>
        </w:pPrChange>
      </w:pPr>
    </w:p>
    <w:p w14:paraId="205874D5" w14:textId="07BE7E74" w:rsidR="00D150AC" w:rsidRDefault="004574D1">
      <w:pPr>
        <w:pStyle w:val="BodyText"/>
        <w:spacing w:before="4"/>
        <w:rPr>
          <w:sz w:val="13"/>
        </w:rPr>
      </w:pPr>
      <w:del w:id="1339" w:author="dhruv senjaliya" w:date="2023-06-14T10:53:00Z">
        <w:r w:rsidDel="004F672A">
          <w:rPr>
            <w:noProof/>
          </w:rPr>
          <mc:AlternateContent>
            <mc:Choice Requires="wps">
              <w:drawing>
                <wp:anchor distT="0" distB="0" distL="0" distR="0" simplePos="0" relativeHeight="487639040" behindDoc="1" locked="0" layoutInCell="1" allowOverlap="1" wp14:anchorId="2489CDC6" wp14:editId="4B22B018">
                  <wp:simplePos x="0" y="0"/>
                  <wp:positionH relativeFrom="page">
                    <wp:posOffset>1371600</wp:posOffset>
                  </wp:positionH>
                  <wp:positionV relativeFrom="paragraph">
                    <wp:posOffset>113030</wp:posOffset>
                  </wp:positionV>
                  <wp:extent cx="5486400" cy="1270"/>
                  <wp:effectExtent l="0" t="0" r="0" b="0"/>
                  <wp:wrapTopAndBottom/>
                  <wp:docPr id="11" name="docshape1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0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0A93FE3" id="docshape102" o:spid="_x0000_s1026" style="position:absolute;margin-left:108pt;margin-top:8.9pt;width:6in;height:.1pt;z-index:-15677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A5stnLgAAAACgEAAA8AAAAAAAAAAAAAAAAA8QQAAGRycy9k&#10;b3ducmV2LnhtbFBLBQYAAAAABAAEAPMAAAD+BQAAAAA=&#10;" path="m,l8640,e" filled="f" strokeweight=".48pt">
                  <v:path arrowok="t" o:connecttype="custom" o:connectlocs="0,0;5486400,0" o:connectangles="0,0"/>
                  <w10:wrap type="topAndBottom" anchorx="page"/>
                </v:shape>
              </w:pict>
            </mc:Fallback>
          </mc:AlternateContent>
        </w:r>
      </w:del>
    </w:p>
    <w:p w14:paraId="7C86D2BC" w14:textId="5C4CDC95" w:rsidR="00D150AC" w:rsidRDefault="004F672A">
      <w:pPr>
        <w:pStyle w:val="BodyText"/>
        <w:rPr>
          <w:ins w:id="1340" w:author="dhruv senjaliya" w:date="2023-06-14T10:52:00Z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9552" behindDoc="1" locked="0" layoutInCell="1" allowOverlap="1" wp14:anchorId="55A7DA34" wp14:editId="0F3499AD">
                <wp:simplePos x="0" y="0"/>
                <wp:positionH relativeFrom="page">
                  <wp:posOffset>1371600</wp:posOffset>
                </wp:positionH>
                <wp:positionV relativeFrom="paragraph">
                  <wp:posOffset>215438</wp:posOffset>
                </wp:positionV>
                <wp:extent cx="5486400" cy="1270"/>
                <wp:effectExtent l="0" t="0" r="0" b="0"/>
                <wp:wrapTopAndBottom/>
                <wp:docPr id="10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C971D" id="docshape103" o:spid="_x0000_s1026" style="position:absolute;margin-left:108pt;margin-top:16.95pt;width:6in;height:.1pt;z-index:-15676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MYt9NT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1341" w:author="dhruv senjaliya" w:date="2023-06-14T10:51:00Z">
        <w:r w:rsidR="00033B10">
          <w:rPr>
            <w:sz w:val="20"/>
          </w:rPr>
          <w:t xml:space="preserve">                  </w:t>
        </w:r>
      </w:ins>
      <w:ins w:id="1342" w:author="dhruv senjaliya" w:date="2023-06-14T10:52:00Z">
        <w:r w:rsidR="00033B10">
          <w:t>for this solution we suggest user to take photo to right distance and angle.</w:t>
        </w:r>
      </w:ins>
    </w:p>
    <w:p w14:paraId="078F3371" w14:textId="7BE7E406" w:rsidR="00033B10" w:rsidRPr="00033B10" w:rsidRDefault="004F672A">
      <w:pPr>
        <w:pStyle w:val="BodyText"/>
        <w:rPr>
          <w:rPrChange w:id="1343" w:author="dhruv senjaliya" w:date="2023-06-14T10:52:00Z">
            <w:rPr>
              <w:sz w:val="20"/>
            </w:rPr>
          </w:rPrChange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55942BE8" wp14:editId="405AC0BF">
                <wp:simplePos x="0" y="0"/>
                <wp:positionH relativeFrom="page">
                  <wp:posOffset>1372235</wp:posOffset>
                </wp:positionH>
                <wp:positionV relativeFrom="paragraph">
                  <wp:posOffset>291465</wp:posOffset>
                </wp:positionV>
                <wp:extent cx="5486400" cy="1270"/>
                <wp:effectExtent l="0" t="0" r="0" b="0"/>
                <wp:wrapTopAndBottom/>
                <wp:docPr id="8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45206" id="docshape105" o:spid="_x0000_s1026" style="position:absolute;margin-left:108.05pt;margin-top:22.95pt;width:6in;height:.1pt;z-index:-1567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M/a2RP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5B4F81D0" w14:textId="3CED24FB" w:rsidR="00D150AC" w:rsidRDefault="00D150AC">
      <w:pPr>
        <w:pStyle w:val="BodyText"/>
        <w:spacing w:before="6"/>
        <w:rPr>
          <w:sz w:val="13"/>
        </w:rPr>
      </w:pPr>
    </w:p>
    <w:p w14:paraId="1433EACC" w14:textId="495CECD2" w:rsidR="00D150AC" w:rsidRDefault="00D150AC">
      <w:pPr>
        <w:pStyle w:val="BodyText"/>
        <w:rPr>
          <w:sz w:val="20"/>
        </w:rPr>
      </w:pPr>
    </w:p>
    <w:p w14:paraId="26C34C9B" w14:textId="5A49842F" w:rsidR="00D150AC" w:rsidDel="004F672A" w:rsidRDefault="004574D1">
      <w:pPr>
        <w:pStyle w:val="BodyText"/>
        <w:spacing w:before="4"/>
        <w:rPr>
          <w:del w:id="1344" w:author="dhruv senjaliya" w:date="2023-06-14T10:54:00Z"/>
          <w:sz w:val="13"/>
        </w:rPr>
      </w:pPr>
      <w:del w:id="1345" w:author="dhruv senjaliya" w:date="2023-06-14T10:54:00Z">
        <w:r w:rsidDel="004F672A">
          <w:rPr>
            <w:noProof/>
          </w:rPr>
          <mc:AlternateContent>
            <mc:Choice Requires="wps">
              <w:drawing>
                <wp:anchor distT="0" distB="0" distL="0" distR="0" simplePos="0" relativeHeight="487640064" behindDoc="1" locked="0" layoutInCell="1" allowOverlap="1" wp14:anchorId="236ADC5A" wp14:editId="29F8FA1D">
                  <wp:simplePos x="0" y="0"/>
                  <wp:positionH relativeFrom="page">
                    <wp:posOffset>1371600</wp:posOffset>
                  </wp:positionH>
                  <wp:positionV relativeFrom="paragraph">
                    <wp:posOffset>113030</wp:posOffset>
                  </wp:positionV>
                  <wp:extent cx="5487670" cy="1270"/>
                  <wp:effectExtent l="0" t="0" r="0" b="0"/>
                  <wp:wrapTopAndBottom/>
                  <wp:docPr id="9" name="docshape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767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2"/>
                              <a:gd name="T2" fmla="+- 0 10802 2160"/>
                              <a:gd name="T3" fmla="*/ T2 w 864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2">
                                <a:moveTo>
                                  <a:pt x="0" y="0"/>
                                </a:moveTo>
                                <a:lnTo>
                                  <a:pt x="864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8165387" id="docshape104" o:spid="_x0000_s1026" style="position:absolute;margin-left:108pt;margin-top:8.9pt;width:432.1pt;height:.1pt;z-index:-15676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" path="m,l8642,e" filled="f" strokeweight=".48pt">
                  <v:path arrowok="t" o:connecttype="custom" o:connectlocs="0,0;5487670,0" o:connectangles="0,0"/>
                  <w10:wrap type="topAndBottom" anchorx="page"/>
                </v:shape>
              </w:pict>
            </mc:Fallback>
          </mc:AlternateContent>
        </w:r>
      </w:del>
    </w:p>
    <w:p w14:paraId="2D5EAE80" w14:textId="77777777" w:rsidR="00D150AC" w:rsidRDefault="00D150AC">
      <w:pPr>
        <w:pStyle w:val="BodyText"/>
        <w:rPr>
          <w:sz w:val="20"/>
        </w:rPr>
      </w:pPr>
    </w:p>
    <w:p w14:paraId="24593653" w14:textId="0CB44C83" w:rsidR="00D150AC" w:rsidRDefault="00D150AC">
      <w:pPr>
        <w:pStyle w:val="BodyText"/>
        <w:spacing w:before="6"/>
        <w:rPr>
          <w:sz w:val="13"/>
        </w:rPr>
      </w:pPr>
    </w:p>
    <w:p w14:paraId="0D85CF1E" w14:textId="77777777" w:rsidR="00D150AC" w:rsidRDefault="00D150AC">
      <w:pPr>
        <w:pStyle w:val="BodyText"/>
        <w:rPr>
          <w:sz w:val="20"/>
        </w:rPr>
      </w:pPr>
    </w:p>
    <w:p w14:paraId="616777E1" w14:textId="77777777" w:rsidR="00D150AC" w:rsidRPr="00437894" w:rsidRDefault="00000000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b/>
          <w:bCs/>
          <w:sz w:val="24"/>
          <w:rPrChange w:id="1346" w:author="dhruv senjaliya" w:date="2023-06-07T15:00:00Z">
            <w:rPr>
              <w:sz w:val="24"/>
            </w:rPr>
          </w:rPrChange>
        </w:rPr>
      </w:pPr>
      <w:r w:rsidRPr="00437894">
        <w:rPr>
          <w:b/>
          <w:bCs/>
          <w:sz w:val="24"/>
          <w:rPrChange w:id="1347" w:author="dhruv senjaliya" w:date="2023-06-07T15:00:00Z">
            <w:rPr>
              <w:sz w:val="24"/>
            </w:rPr>
          </w:rPrChange>
        </w:rPr>
        <w:t>What</w:t>
      </w:r>
      <w:r w:rsidRPr="00437894">
        <w:rPr>
          <w:b/>
          <w:bCs/>
          <w:spacing w:val="-2"/>
          <w:sz w:val="24"/>
          <w:rPrChange w:id="1348" w:author="dhruv senjaliya" w:date="2023-06-07T15:00:00Z">
            <w:rPr>
              <w:spacing w:val="-2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49" w:author="dhruv senjaliya" w:date="2023-06-07T15:00:00Z">
            <w:rPr>
              <w:sz w:val="24"/>
            </w:rPr>
          </w:rPrChange>
        </w:rPr>
        <w:t>is</w:t>
      </w:r>
      <w:r w:rsidRPr="00437894">
        <w:rPr>
          <w:b/>
          <w:bCs/>
          <w:spacing w:val="-1"/>
          <w:sz w:val="24"/>
          <w:rPrChange w:id="1350" w:author="dhruv senjaliya" w:date="2023-06-07T15:00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51" w:author="dhruv senjaliya" w:date="2023-06-07T15:00:00Z">
            <w:rPr>
              <w:sz w:val="24"/>
            </w:rPr>
          </w:rPrChange>
        </w:rPr>
        <w:t>the</w:t>
      </w:r>
      <w:r w:rsidRPr="00437894">
        <w:rPr>
          <w:b/>
          <w:bCs/>
          <w:spacing w:val="-1"/>
          <w:sz w:val="24"/>
          <w:rPrChange w:id="1352" w:author="dhruv senjaliya" w:date="2023-06-07T15:00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53" w:author="dhruv senjaliya" w:date="2023-06-07T15:00:00Z">
            <w:rPr>
              <w:sz w:val="24"/>
            </w:rPr>
          </w:rPrChange>
        </w:rPr>
        <w:t>scope</w:t>
      </w:r>
      <w:r w:rsidRPr="00437894">
        <w:rPr>
          <w:b/>
          <w:bCs/>
          <w:spacing w:val="-2"/>
          <w:sz w:val="24"/>
          <w:rPrChange w:id="1354" w:author="dhruv senjaliya" w:date="2023-06-07T15:00:00Z">
            <w:rPr>
              <w:spacing w:val="-2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55" w:author="dhruv senjaliya" w:date="2023-06-07T15:00:00Z">
            <w:rPr>
              <w:sz w:val="24"/>
            </w:rPr>
          </w:rPrChange>
        </w:rPr>
        <w:t>of</w:t>
      </w:r>
      <w:r w:rsidRPr="00437894">
        <w:rPr>
          <w:b/>
          <w:bCs/>
          <w:spacing w:val="-1"/>
          <w:sz w:val="24"/>
          <w:rPrChange w:id="1356" w:author="dhruv senjaliya" w:date="2023-06-07T15:00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57" w:author="dhruv senjaliya" w:date="2023-06-07T15:00:00Z">
            <w:rPr>
              <w:sz w:val="24"/>
            </w:rPr>
          </w:rPrChange>
        </w:rPr>
        <w:t>the</w:t>
      </w:r>
      <w:r w:rsidRPr="00437894">
        <w:rPr>
          <w:b/>
          <w:bCs/>
          <w:spacing w:val="-1"/>
          <w:sz w:val="24"/>
          <w:rPrChange w:id="1358" w:author="dhruv senjaliya" w:date="2023-06-07T15:00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59" w:author="dhruv senjaliya" w:date="2023-06-07T15:00:00Z">
            <w:rPr>
              <w:sz w:val="24"/>
            </w:rPr>
          </w:rPrChange>
        </w:rPr>
        <w:t>project?</w:t>
      </w:r>
      <w:r w:rsidRPr="00437894">
        <w:rPr>
          <w:b/>
          <w:bCs/>
          <w:spacing w:val="4"/>
          <w:sz w:val="24"/>
          <w:rPrChange w:id="1360" w:author="dhruv senjaliya" w:date="2023-06-07T15:00:00Z">
            <w:rPr>
              <w:spacing w:val="4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61" w:author="dhruv senjaliya" w:date="2023-06-07T15:00:00Z">
            <w:rPr>
              <w:sz w:val="24"/>
            </w:rPr>
          </w:rPrChange>
        </w:rPr>
        <w:t>How you</w:t>
      </w:r>
      <w:r w:rsidRPr="00437894">
        <w:rPr>
          <w:b/>
          <w:bCs/>
          <w:spacing w:val="-2"/>
          <w:sz w:val="24"/>
          <w:rPrChange w:id="1362" w:author="dhruv senjaliya" w:date="2023-06-07T15:00:00Z">
            <w:rPr>
              <w:spacing w:val="-2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63" w:author="dhruv senjaliya" w:date="2023-06-07T15:00:00Z">
            <w:rPr>
              <w:sz w:val="24"/>
            </w:rPr>
          </w:rPrChange>
        </w:rPr>
        <w:t>are</w:t>
      </w:r>
      <w:r w:rsidRPr="00437894">
        <w:rPr>
          <w:b/>
          <w:bCs/>
          <w:spacing w:val="-2"/>
          <w:sz w:val="24"/>
          <w:rPrChange w:id="1364" w:author="dhruv senjaliya" w:date="2023-06-07T15:00:00Z">
            <w:rPr>
              <w:spacing w:val="-2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65" w:author="dhruv senjaliya" w:date="2023-06-07T15:00:00Z">
            <w:rPr>
              <w:sz w:val="24"/>
            </w:rPr>
          </w:rPrChange>
        </w:rPr>
        <w:t>planning</w:t>
      </w:r>
      <w:r w:rsidRPr="00437894">
        <w:rPr>
          <w:b/>
          <w:bCs/>
          <w:spacing w:val="-3"/>
          <w:sz w:val="24"/>
          <w:rPrChange w:id="1366" w:author="dhruv senjaliya" w:date="2023-06-07T15:00:00Z">
            <w:rPr>
              <w:spacing w:val="-3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67" w:author="dhruv senjaliya" w:date="2023-06-07T15:00:00Z">
            <w:rPr>
              <w:sz w:val="24"/>
            </w:rPr>
          </w:rPrChange>
        </w:rPr>
        <w:t>to</w:t>
      </w:r>
      <w:r w:rsidRPr="00437894">
        <w:rPr>
          <w:b/>
          <w:bCs/>
          <w:spacing w:val="-1"/>
          <w:sz w:val="24"/>
          <w:rPrChange w:id="1368" w:author="dhruv senjaliya" w:date="2023-06-07T15:00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69" w:author="dhruv senjaliya" w:date="2023-06-07T15:00:00Z">
            <w:rPr>
              <w:sz w:val="24"/>
            </w:rPr>
          </w:rPrChange>
        </w:rPr>
        <w:t>implement</w:t>
      </w:r>
      <w:r w:rsidRPr="00437894">
        <w:rPr>
          <w:b/>
          <w:bCs/>
          <w:spacing w:val="-1"/>
          <w:sz w:val="24"/>
          <w:rPrChange w:id="1370" w:author="dhruv senjaliya" w:date="2023-06-07T15:00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71" w:author="dhruv senjaliya" w:date="2023-06-07T15:00:00Z">
            <w:rPr>
              <w:sz w:val="24"/>
            </w:rPr>
          </w:rPrChange>
        </w:rPr>
        <w:t>it</w:t>
      </w:r>
      <w:r w:rsidRPr="00437894">
        <w:rPr>
          <w:b/>
          <w:bCs/>
          <w:spacing w:val="-1"/>
          <w:sz w:val="24"/>
          <w:rPrChange w:id="1372" w:author="dhruv senjaliya" w:date="2023-06-07T15:00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z w:val="24"/>
          <w:rPrChange w:id="1373" w:author="dhruv senjaliya" w:date="2023-06-07T15:00:00Z">
            <w:rPr>
              <w:sz w:val="24"/>
            </w:rPr>
          </w:rPrChange>
        </w:rPr>
        <w:t>in</w:t>
      </w:r>
      <w:r w:rsidRPr="00437894">
        <w:rPr>
          <w:b/>
          <w:bCs/>
          <w:spacing w:val="-1"/>
          <w:sz w:val="24"/>
          <w:rPrChange w:id="1374" w:author="dhruv senjaliya" w:date="2023-06-07T15:00:00Z">
            <w:rPr>
              <w:spacing w:val="-1"/>
              <w:sz w:val="24"/>
            </w:rPr>
          </w:rPrChange>
        </w:rPr>
        <w:t xml:space="preserve"> </w:t>
      </w:r>
      <w:r w:rsidRPr="00437894">
        <w:rPr>
          <w:b/>
          <w:bCs/>
          <w:spacing w:val="-2"/>
          <w:sz w:val="24"/>
          <w:rPrChange w:id="1375" w:author="dhruv senjaliya" w:date="2023-06-07T15:00:00Z">
            <w:rPr>
              <w:spacing w:val="-2"/>
              <w:sz w:val="24"/>
            </w:rPr>
          </w:rPrChange>
        </w:rPr>
        <w:t>future?</w:t>
      </w:r>
    </w:p>
    <w:p w14:paraId="596EE59A" w14:textId="4B550409" w:rsidR="00D150AC" w:rsidRDefault="00D150AC">
      <w:pPr>
        <w:pStyle w:val="BodyText"/>
        <w:rPr>
          <w:sz w:val="25"/>
        </w:rPr>
      </w:pPr>
    </w:p>
    <w:p w14:paraId="1E61F540" w14:textId="31880272" w:rsidR="00033B10" w:rsidRPr="00CB4A79" w:rsidRDefault="00033B10" w:rsidP="00033B10">
      <w:pPr>
        <w:pStyle w:val="BodyText"/>
        <w:rPr>
          <w:ins w:id="1376" w:author="dhruv senjaliya" w:date="2023-06-14T10:45:00Z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1088" behindDoc="1" locked="0" layoutInCell="1" allowOverlap="1" wp14:anchorId="30653A80" wp14:editId="3125F54E">
                <wp:simplePos x="0" y="0"/>
                <wp:positionH relativeFrom="page">
                  <wp:posOffset>1372870</wp:posOffset>
                </wp:positionH>
                <wp:positionV relativeFrom="paragraph">
                  <wp:posOffset>181494</wp:posOffset>
                </wp:positionV>
                <wp:extent cx="5486400" cy="1270"/>
                <wp:effectExtent l="0" t="0" r="0" b="0"/>
                <wp:wrapTopAndBottom/>
                <wp:docPr id="7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48274" id="docshape106" o:spid="_x0000_s1026" style="position:absolute;margin-left:108.1pt;margin-top:14.3pt;width:6in;height:.1pt;z-index:-15675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zFuKW9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1377" w:author="dhruv senjaliya" w:date="2023-06-14T10:45:00Z">
        <w:r>
          <w:t xml:space="preserve">                The scope of project is provide a various type of plant </w:t>
        </w:r>
        <w:proofErr w:type="gramStart"/>
        <w:r>
          <w:t>information .</w:t>
        </w:r>
        <w:proofErr w:type="gramEnd"/>
        <w:r>
          <w:t xml:space="preserve"> you can identify your</w:t>
        </w:r>
      </w:ins>
    </w:p>
    <w:p w14:paraId="3A949E65" w14:textId="7D555FF7" w:rsidR="00033B10" w:rsidRPr="00CB4A79" w:rsidRDefault="00033B10" w:rsidP="00033B10">
      <w:pPr>
        <w:pStyle w:val="BodyText"/>
        <w:rPr>
          <w:ins w:id="1378" w:author="dhruv senjaliya" w:date="2023-06-14T10:45:00Z"/>
        </w:rPr>
      </w:pPr>
      <w:ins w:id="1379" w:author="dhruv senjaliya" w:date="2023-06-14T10:45:00Z">
        <w:r>
          <w:tab/>
          <w:t xml:space="preserve">     Plant and gate its information properly. This app </w:t>
        </w:r>
        <w:proofErr w:type="gramStart"/>
        <w:r>
          <w:t>save</w:t>
        </w:r>
        <w:proofErr w:type="gramEnd"/>
        <w:r>
          <w:t xml:space="preserve"> your time and give all information in </w:t>
        </w:r>
      </w:ins>
    </w:p>
    <w:p w14:paraId="0E6B303F" w14:textId="07220969" w:rsidR="00D150AC" w:rsidDel="00033B10" w:rsidRDefault="00033B10">
      <w:pPr>
        <w:pStyle w:val="BodyText"/>
        <w:spacing w:before="6"/>
        <w:rPr>
          <w:del w:id="1380" w:author="dhruv senjaliya" w:date="2023-06-14T10:45:00Z"/>
          <w:sz w:val="20"/>
        </w:rPr>
        <w:pPrChange w:id="1381" w:author="dhruv senjaliya" w:date="2023-06-14T10:46:00Z">
          <w:pPr>
            <w:pStyle w:val="BodyText"/>
          </w:pPr>
        </w:pPrChange>
      </w:pPr>
      <w:r>
        <w:rPr>
          <w:noProof/>
        </w:rPr>
        <mc:AlternateContent>
          <mc:Choice Requires="wps">
            <w:drawing>
              <wp:anchor distT="0" distB="0" distL="0" distR="0" simplePos="0" relativeHeight="487641600" behindDoc="1" locked="0" layoutInCell="1" allowOverlap="1" wp14:anchorId="36820476" wp14:editId="773F382E">
                <wp:simplePos x="0" y="0"/>
                <wp:positionH relativeFrom="page">
                  <wp:posOffset>1373505</wp:posOffset>
                </wp:positionH>
                <wp:positionV relativeFrom="paragraph">
                  <wp:posOffset>255270</wp:posOffset>
                </wp:positionV>
                <wp:extent cx="5486400" cy="1270"/>
                <wp:effectExtent l="0" t="0" r="0" b="0"/>
                <wp:wrapTopAndBottom/>
                <wp:docPr id="6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8F230" id="docshape107" o:spid="_x0000_s1026" style="position:absolute;margin-left:108.15pt;margin-top:20.1pt;width:6in;height:.1pt;z-index:-1567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  <w:ins w:id="1382" w:author="dhruv senjaliya" w:date="2023-06-14T10:45:00Z">
        <w:r>
          <w:rPr>
            <w:noProof/>
          </w:rPr>
          <mc:AlternateContent>
            <mc:Choice Requires="wps">
              <w:drawing>
                <wp:anchor distT="0" distB="0" distL="0" distR="0" simplePos="0" relativeHeight="487686656" behindDoc="1" locked="0" layoutInCell="1" allowOverlap="1" wp14:anchorId="66B9F682" wp14:editId="4C8360FC">
                  <wp:simplePos x="0" y="0"/>
                  <wp:positionH relativeFrom="page">
                    <wp:posOffset>1371600</wp:posOffset>
                  </wp:positionH>
                  <wp:positionV relativeFrom="paragraph">
                    <wp:posOffset>51954</wp:posOffset>
                  </wp:positionV>
                  <wp:extent cx="5486400" cy="1270"/>
                  <wp:effectExtent l="0" t="0" r="0" b="0"/>
                  <wp:wrapTopAndBottom/>
                  <wp:docPr id="1166350997" name="docshape1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86400" cy="1270"/>
                          </a:xfrm>
                          <a:custGeom>
                            <a:avLst/>
                            <a:gdLst>
                              <a:gd name="T0" fmla="+- 0 2160 2160"/>
                              <a:gd name="T1" fmla="*/ T0 w 8640"/>
                              <a:gd name="T2" fmla="+- 0 10800 216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E214CFF" id="docshape108" o:spid="_x0000_s1026" style="position:absolute;margin-left:108pt;margin-top:4.1pt;width:6in;height:.1pt;z-index:-15629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" path="m,l8640,e" filled="f" strokeweight=".48pt">
                  <v:path arrowok="t" o:connecttype="custom" o:connectlocs="0,0;5486400,0" o:connectangles="0,0"/>
                  <w10:wrap type="topAndBottom" anchorx="page"/>
                </v:shape>
              </w:pict>
            </mc:Fallback>
          </mc:AlternateContent>
        </w:r>
        <w:r>
          <w:tab/>
          <w:t xml:space="preserve">    Minimum time duration</w:t>
        </w:r>
      </w:ins>
    </w:p>
    <w:p w14:paraId="4126988F" w14:textId="60583626" w:rsidR="00D150AC" w:rsidRDefault="00D150AC">
      <w:pPr>
        <w:pStyle w:val="BodyText"/>
        <w:spacing w:before="4"/>
        <w:rPr>
          <w:sz w:val="13"/>
        </w:rPr>
      </w:pPr>
    </w:p>
    <w:p w14:paraId="00B77E38" w14:textId="4A4FFFD6" w:rsidR="00D150AC" w:rsidRDefault="00D150AC">
      <w:pPr>
        <w:pStyle w:val="BodyText"/>
        <w:rPr>
          <w:sz w:val="20"/>
        </w:rPr>
      </w:pPr>
    </w:p>
    <w:p w14:paraId="1A71DCC6" w14:textId="39C43867" w:rsidR="00D150AC" w:rsidDel="00033B10" w:rsidRDefault="004574D1">
      <w:pPr>
        <w:pStyle w:val="BodyText"/>
        <w:spacing w:before="6"/>
        <w:rPr>
          <w:del w:id="1383" w:author="dhruv senjaliya" w:date="2023-06-14T10:48:00Z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2112" behindDoc="1" locked="0" layoutInCell="1" allowOverlap="1" wp14:anchorId="34F1F30B" wp14:editId="2F0D68EA">
                <wp:simplePos x="0" y="0"/>
                <wp:positionH relativeFrom="page">
                  <wp:posOffset>1371600</wp:posOffset>
                </wp:positionH>
                <wp:positionV relativeFrom="paragraph">
                  <wp:posOffset>114300</wp:posOffset>
                </wp:positionV>
                <wp:extent cx="5486400" cy="1270"/>
                <wp:effectExtent l="0" t="0" r="0" b="0"/>
                <wp:wrapTopAndBottom/>
                <wp:docPr id="5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1E668" id="docshape108" o:spid="_x0000_s1026" style="position:absolute;margin-left:108pt;margin-top:9pt;width:6in;height:.1pt;z-index:-15674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1D2F54C6" w14:textId="77777777" w:rsidR="00D150AC" w:rsidRDefault="00D150AC">
      <w:pPr>
        <w:pStyle w:val="BodyText"/>
        <w:spacing w:before="6"/>
        <w:rPr>
          <w:sz w:val="20"/>
        </w:rPr>
        <w:pPrChange w:id="1384" w:author="dhruv senjaliya" w:date="2023-06-14T10:48:00Z">
          <w:pPr>
            <w:pStyle w:val="BodyText"/>
          </w:pPr>
        </w:pPrChange>
      </w:pPr>
    </w:p>
    <w:p w14:paraId="3BD401CA" w14:textId="74E2B808" w:rsidR="00D150AC" w:rsidRDefault="004574D1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2624" behindDoc="1" locked="0" layoutInCell="1" allowOverlap="1" wp14:anchorId="4105AE1C" wp14:editId="56EA4841">
                <wp:simplePos x="0" y="0"/>
                <wp:positionH relativeFrom="page">
                  <wp:posOffset>1371600</wp:posOffset>
                </wp:positionH>
                <wp:positionV relativeFrom="paragraph">
                  <wp:posOffset>113030</wp:posOffset>
                </wp:positionV>
                <wp:extent cx="5486400" cy="1270"/>
                <wp:effectExtent l="0" t="0" r="0" b="0"/>
                <wp:wrapTopAndBottom/>
                <wp:docPr id="4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2160 2160"/>
                            <a:gd name="T1" fmla="*/ T0 w 8640"/>
                            <a:gd name="T2" fmla="+- 0 10800 216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67880" id="docshape109" o:spid="_x0000_s1026" style="position:absolute;margin-left:108pt;margin-top:8.9pt;width:6in;height:.1pt;z-index:-1567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4F557A03" w14:textId="77777777" w:rsidR="00D150AC" w:rsidRDefault="00D150AC">
      <w:pPr>
        <w:pStyle w:val="BodyText"/>
        <w:rPr>
          <w:sz w:val="22"/>
        </w:rPr>
      </w:pPr>
    </w:p>
    <w:p w14:paraId="1D369C29" w14:textId="77777777" w:rsidR="00D150AC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SUGESTIONS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EVALUATOR:</w:t>
      </w:r>
    </w:p>
    <w:p w14:paraId="531186EB" w14:textId="77777777" w:rsidR="00D150AC" w:rsidRDefault="00D150AC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D150AC" w14:paraId="408AAEBF" w14:textId="77777777">
        <w:trPr>
          <w:trHeight w:val="827"/>
        </w:trPr>
        <w:tc>
          <w:tcPr>
            <w:tcW w:w="9578" w:type="dxa"/>
          </w:tcPr>
          <w:p w14:paraId="6271BDC9" w14:textId="77777777" w:rsidR="00D150A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PROTOTYPE/MODEL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SUGGESTIONS:</w:t>
            </w:r>
          </w:p>
        </w:tc>
      </w:tr>
      <w:tr w:rsidR="00D150AC" w14:paraId="02A033CE" w14:textId="77777777">
        <w:trPr>
          <w:trHeight w:val="979"/>
        </w:trPr>
        <w:tc>
          <w:tcPr>
            <w:tcW w:w="9578" w:type="dxa"/>
          </w:tcPr>
          <w:p w14:paraId="235EB05A" w14:textId="77777777" w:rsidR="00D150AC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SUGESTIONS:</w:t>
            </w:r>
          </w:p>
        </w:tc>
      </w:tr>
      <w:tr w:rsidR="00D150AC" w14:paraId="5632AAC7" w14:textId="77777777">
        <w:trPr>
          <w:trHeight w:val="414"/>
        </w:trPr>
        <w:tc>
          <w:tcPr>
            <w:tcW w:w="9578" w:type="dxa"/>
          </w:tcPr>
          <w:p w14:paraId="56F027C6" w14:textId="77777777" w:rsidR="00D150AC" w:rsidRDefault="00000000">
            <w:pPr>
              <w:pStyle w:val="TableParagraph"/>
              <w:spacing w:line="268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Overall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considering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(Out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10):</w:t>
            </w:r>
          </w:p>
        </w:tc>
      </w:tr>
    </w:tbl>
    <w:p w14:paraId="70CE6896" w14:textId="77777777" w:rsidR="00D150AC" w:rsidRDefault="00D150AC">
      <w:pPr>
        <w:pStyle w:val="BodyText"/>
        <w:spacing w:before="6"/>
        <w:rPr>
          <w:b/>
          <w:sz w:val="27"/>
        </w:rPr>
      </w:pPr>
    </w:p>
    <w:p w14:paraId="398F2998" w14:textId="77777777" w:rsidR="00D150AC" w:rsidRDefault="00000000">
      <w:pPr>
        <w:spacing w:before="1" w:line="276" w:lineRule="auto"/>
        <w:ind w:left="220" w:right="3095"/>
        <w:rPr>
          <w:b/>
          <w:sz w:val="24"/>
        </w:rPr>
      </w:pPr>
      <w:r>
        <w:rPr>
          <w:b/>
          <w:sz w:val="24"/>
        </w:rPr>
        <w:t>Department/Interdepartmental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Evaluator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sign: Guide sign:</w:t>
      </w:r>
    </w:p>
    <w:p w14:paraId="443B83A9" w14:textId="77777777" w:rsidR="00D150AC" w:rsidRDefault="00000000">
      <w:pPr>
        <w:spacing w:line="275" w:lineRule="exact"/>
        <w:ind w:left="220"/>
        <w:rPr>
          <w:b/>
          <w:sz w:val="24"/>
        </w:rPr>
      </w:pPr>
      <w:r>
        <w:rPr>
          <w:b/>
          <w:spacing w:val="-2"/>
          <w:sz w:val="24"/>
        </w:rPr>
        <w:t>Date:</w:t>
      </w:r>
    </w:p>
    <w:p w14:paraId="3A36C343" w14:textId="77777777" w:rsidR="00D150AC" w:rsidRDefault="00D150AC">
      <w:pPr>
        <w:spacing w:line="275" w:lineRule="exact"/>
        <w:rPr>
          <w:sz w:val="24"/>
        </w:rPr>
        <w:sectPr w:rsidR="00D150AC" w:rsidSect="009D1575">
          <w:pgSz w:w="12240" w:h="15840"/>
          <w:pgMar w:top="1640" w:right="1220" w:bottom="1200" w:left="1220" w:header="0" w:footer="1014" w:gutter="0"/>
          <w:cols w:space="720"/>
        </w:sectPr>
      </w:pPr>
    </w:p>
    <w:p w14:paraId="61EDA526" w14:textId="548040D1" w:rsidR="00D150AC" w:rsidRDefault="004574D1">
      <w:pPr>
        <w:spacing w:before="70"/>
        <w:ind w:left="413" w:right="413"/>
        <w:jc w:val="center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9584" behindDoc="1" locked="0" layoutInCell="1" allowOverlap="1" wp14:anchorId="11F53C18" wp14:editId="60666D6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" name="docshape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569 480"/>
                            <a:gd name="T1" fmla="*/ T0 w 11283"/>
                            <a:gd name="T2" fmla="+- 0 554 480"/>
                            <a:gd name="T3" fmla="*/ 554 h 14883"/>
                            <a:gd name="T4" fmla="+- 0 554 480"/>
                            <a:gd name="T5" fmla="*/ T4 w 11283"/>
                            <a:gd name="T6" fmla="+- 0 554 480"/>
                            <a:gd name="T7" fmla="*/ 554 h 14883"/>
                            <a:gd name="T8" fmla="+- 0 554 480"/>
                            <a:gd name="T9" fmla="*/ T8 w 11283"/>
                            <a:gd name="T10" fmla="+- 0 569 480"/>
                            <a:gd name="T11" fmla="*/ 569 h 14883"/>
                            <a:gd name="T12" fmla="+- 0 554 480"/>
                            <a:gd name="T13" fmla="*/ T12 w 11283"/>
                            <a:gd name="T14" fmla="+- 0 15274 480"/>
                            <a:gd name="T15" fmla="*/ 15274 h 14883"/>
                            <a:gd name="T16" fmla="+- 0 554 480"/>
                            <a:gd name="T17" fmla="*/ T16 w 11283"/>
                            <a:gd name="T18" fmla="+- 0 15334 480"/>
                            <a:gd name="T19" fmla="*/ 15334 h 14883"/>
                            <a:gd name="T20" fmla="+- 0 569 480"/>
                            <a:gd name="T21" fmla="*/ T20 w 11283"/>
                            <a:gd name="T22" fmla="+- 0 15334 480"/>
                            <a:gd name="T23" fmla="*/ 15334 h 14883"/>
                            <a:gd name="T24" fmla="+- 0 569 480"/>
                            <a:gd name="T25" fmla="*/ T24 w 11283"/>
                            <a:gd name="T26" fmla="+- 0 15274 480"/>
                            <a:gd name="T27" fmla="*/ 15274 h 14883"/>
                            <a:gd name="T28" fmla="+- 0 569 480"/>
                            <a:gd name="T29" fmla="*/ T28 w 11283"/>
                            <a:gd name="T30" fmla="+- 0 569 480"/>
                            <a:gd name="T31" fmla="*/ 569 h 14883"/>
                            <a:gd name="T32" fmla="+- 0 569 480"/>
                            <a:gd name="T33" fmla="*/ T32 w 11283"/>
                            <a:gd name="T34" fmla="+- 0 554 480"/>
                            <a:gd name="T35" fmla="*/ 554 h 14883"/>
                            <a:gd name="T36" fmla="+- 0 11734 480"/>
                            <a:gd name="T37" fmla="*/ T36 w 11283"/>
                            <a:gd name="T38" fmla="+- 0 554 480"/>
                            <a:gd name="T39" fmla="*/ 554 h 14883"/>
                            <a:gd name="T40" fmla="+- 0 11674 480"/>
                            <a:gd name="T41" fmla="*/ T40 w 11283"/>
                            <a:gd name="T42" fmla="+- 0 554 480"/>
                            <a:gd name="T43" fmla="*/ 554 h 14883"/>
                            <a:gd name="T44" fmla="+- 0 569 480"/>
                            <a:gd name="T45" fmla="*/ T44 w 11283"/>
                            <a:gd name="T46" fmla="+- 0 554 480"/>
                            <a:gd name="T47" fmla="*/ 554 h 14883"/>
                            <a:gd name="T48" fmla="+- 0 569 480"/>
                            <a:gd name="T49" fmla="*/ T48 w 11283"/>
                            <a:gd name="T50" fmla="+- 0 569 480"/>
                            <a:gd name="T51" fmla="*/ 569 h 14883"/>
                            <a:gd name="T52" fmla="+- 0 11674 480"/>
                            <a:gd name="T53" fmla="*/ T52 w 11283"/>
                            <a:gd name="T54" fmla="+- 0 569 480"/>
                            <a:gd name="T55" fmla="*/ 569 h 14883"/>
                            <a:gd name="T56" fmla="+- 0 11674 480"/>
                            <a:gd name="T57" fmla="*/ T56 w 11283"/>
                            <a:gd name="T58" fmla="+- 0 15274 480"/>
                            <a:gd name="T59" fmla="*/ 15274 h 14883"/>
                            <a:gd name="T60" fmla="+- 0 569 480"/>
                            <a:gd name="T61" fmla="*/ T60 w 11283"/>
                            <a:gd name="T62" fmla="+- 0 15274 480"/>
                            <a:gd name="T63" fmla="*/ 15274 h 14883"/>
                            <a:gd name="T64" fmla="+- 0 569 480"/>
                            <a:gd name="T65" fmla="*/ T64 w 11283"/>
                            <a:gd name="T66" fmla="+- 0 15334 480"/>
                            <a:gd name="T67" fmla="*/ 15334 h 14883"/>
                            <a:gd name="T68" fmla="+- 0 11674 480"/>
                            <a:gd name="T69" fmla="*/ T68 w 11283"/>
                            <a:gd name="T70" fmla="+- 0 15334 480"/>
                            <a:gd name="T71" fmla="*/ 15334 h 14883"/>
                            <a:gd name="T72" fmla="+- 0 11734 480"/>
                            <a:gd name="T73" fmla="*/ T72 w 11283"/>
                            <a:gd name="T74" fmla="+- 0 15334 480"/>
                            <a:gd name="T75" fmla="*/ 15334 h 14883"/>
                            <a:gd name="T76" fmla="+- 0 11734 480"/>
                            <a:gd name="T77" fmla="*/ T76 w 11283"/>
                            <a:gd name="T78" fmla="+- 0 15274 480"/>
                            <a:gd name="T79" fmla="*/ 15274 h 14883"/>
                            <a:gd name="T80" fmla="+- 0 11734 480"/>
                            <a:gd name="T81" fmla="*/ T80 w 11283"/>
                            <a:gd name="T82" fmla="+- 0 569 480"/>
                            <a:gd name="T83" fmla="*/ 569 h 14883"/>
                            <a:gd name="T84" fmla="+- 0 11734 480"/>
                            <a:gd name="T85" fmla="*/ T84 w 11283"/>
                            <a:gd name="T86" fmla="+- 0 554 480"/>
                            <a:gd name="T87" fmla="*/ 554 h 14883"/>
                            <a:gd name="T88" fmla="+- 0 11762 480"/>
                            <a:gd name="T89" fmla="*/ T88 w 11283"/>
                            <a:gd name="T90" fmla="+- 0 480 480"/>
                            <a:gd name="T91" fmla="*/ 480 h 14883"/>
                            <a:gd name="T92" fmla="+- 0 11762 480"/>
                            <a:gd name="T93" fmla="*/ T92 w 11283"/>
                            <a:gd name="T94" fmla="+- 0 480 480"/>
                            <a:gd name="T95" fmla="*/ 480 h 14883"/>
                            <a:gd name="T96" fmla="+- 0 11748 480"/>
                            <a:gd name="T97" fmla="*/ T96 w 11283"/>
                            <a:gd name="T98" fmla="+- 0 480 480"/>
                            <a:gd name="T99" fmla="*/ 480 h 14883"/>
                            <a:gd name="T100" fmla="+- 0 11748 480"/>
                            <a:gd name="T101" fmla="*/ T100 w 11283"/>
                            <a:gd name="T102" fmla="+- 0 540 480"/>
                            <a:gd name="T103" fmla="*/ 540 h 14883"/>
                            <a:gd name="T104" fmla="+- 0 11748 480"/>
                            <a:gd name="T105" fmla="*/ T104 w 11283"/>
                            <a:gd name="T106" fmla="+- 0 569 480"/>
                            <a:gd name="T107" fmla="*/ 569 h 14883"/>
                            <a:gd name="T108" fmla="+- 0 11748 480"/>
                            <a:gd name="T109" fmla="*/ T108 w 11283"/>
                            <a:gd name="T110" fmla="+- 0 15274 480"/>
                            <a:gd name="T111" fmla="*/ 15274 h 14883"/>
                            <a:gd name="T112" fmla="+- 0 11748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674 480"/>
                            <a:gd name="T117" fmla="*/ T116 w 11283"/>
                            <a:gd name="T118" fmla="+- 0 15348 480"/>
                            <a:gd name="T119" fmla="*/ 15348 h 14883"/>
                            <a:gd name="T120" fmla="+- 0 569 480"/>
                            <a:gd name="T121" fmla="*/ T120 w 11283"/>
                            <a:gd name="T122" fmla="+- 0 15348 480"/>
                            <a:gd name="T123" fmla="*/ 15348 h 14883"/>
                            <a:gd name="T124" fmla="+- 0 540 480"/>
                            <a:gd name="T125" fmla="*/ T124 w 11283"/>
                            <a:gd name="T126" fmla="+- 0 15348 480"/>
                            <a:gd name="T127" fmla="*/ 15348 h 14883"/>
                            <a:gd name="T128" fmla="+- 0 540 480"/>
                            <a:gd name="T129" fmla="*/ T128 w 11283"/>
                            <a:gd name="T130" fmla="+- 0 15274 480"/>
                            <a:gd name="T131" fmla="*/ 15274 h 14883"/>
                            <a:gd name="T132" fmla="+- 0 540 480"/>
                            <a:gd name="T133" fmla="*/ T132 w 11283"/>
                            <a:gd name="T134" fmla="+- 0 569 480"/>
                            <a:gd name="T135" fmla="*/ 569 h 14883"/>
                            <a:gd name="T136" fmla="+- 0 540 480"/>
                            <a:gd name="T137" fmla="*/ T136 w 11283"/>
                            <a:gd name="T138" fmla="+- 0 540 480"/>
                            <a:gd name="T139" fmla="*/ 540 h 14883"/>
                            <a:gd name="T140" fmla="+- 0 569 480"/>
                            <a:gd name="T141" fmla="*/ T140 w 11283"/>
                            <a:gd name="T142" fmla="+- 0 540 480"/>
                            <a:gd name="T143" fmla="*/ 540 h 14883"/>
                            <a:gd name="T144" fmla="+- 0 11674 480"/>
                            <a:gd name="T145" fmla="*/ T144 w 11283"/>
                            <a:gd name="T146" fmla="+- 0 540 480"/>
                            <a:gd name="T147" fmla="*/ 540 h 14883"/>
                            <a:gd name="T148" fmla="+- 0 11748 480"/>
                            <a:gd name="T149" fmla="*/ T148 w 11283"/>
                            <a:gd name="T150" fmla="+- 0 540 480"/>
                            <a:gd name="T151" fmla="*/ 540 h 14883"/>
                            <a:gd name="T152" fmla="+- 0 11748 480"/>
                            <a:gd name="T153" fmla="*/ T152 w 11283"/>
                            <a:gd name="T154" fmla="+- 0 480 480"/>
                            <a:gd name="T155" fmla="*/ 480 h 14883"/>
                            <a:gd name="T156" fmla="+- 0 11674 480"/>
                            <a:gd name="T157" fmla="*/ T156 w 11283"/>
                            <a:gd name="T158" fmla="+- 0 480 480"/>
                            <a:gd name="T159" fmla="*/ 480 h 14883"/>
                            <a:gd name="T160" fmla="+- 0 569 480"/>
                            <a:gd name="T161" fmla="*/ T160 w 11283"/>
                            <a:gd name="T162" fmla="+- 0 480 480"/>
                            <a:gd name="T163" fmla="*/ 480 h 14883"/>
                            <a:gd name="T164" fmla="+- 0 540 480"/>
                            <a:gd name="T165" fmla="*/ T164 w 11283"/>
                            <a:gd name="T166" fmla="+- 0 480 480"/>
                            <a:gd name="T167" fmla="*/ 480 h 14883"/>
                            <a:gd name="T168" fmla="+- 0 480 480"/>
                            <a:gd name="T169" fmla="*/ T168 w 11283"/>
                            <a:gd name="T170" fmla="+- 0 480 480"/>
                            <a:gd name="T171" fmla="*/ 480 h 14883"/>
                            <a:gd name="T172" fmla="+- 0 480 480"/>
                            <a:gd name="T173" fmla="*/ T172 w 11283"/>
                            <a:gd name="T174" fmla="+- 0 540 480"/>
                            <a:gd name="T175" fmla="*/ 540 h 14883"/>
                            <a:gd name="T176" fmla="+- 0 480 480"/>
                            <a:gd name="T177" fmla="*/ T176 w 11283"/>
                            <a:gd name="T178" fmla="+- 0 569 480"/>
                            <a:gd name="T179" fmla="*/ 569 h 14883"/>
                            <a:gd name="T180" fmla="+- 0 480 480"/>
                            <a:gd name="T181" fmla="*/ T180 w 11283"/>
                            <a:gd name="T182" fmla="+- 0 15274 480"/>
                            <a:gd name="T183" fmla="*/ 15274 h 14883"/>
                            <a:gd name="T184" fmla="+- 0 480 480"/>
                            <a:gd name="T185" fmla="*/ T184 w 11283"/>
                            <a:gd name="T186" fmla="+- 0 15348 480"/>
                            <a:gd name="T187" fmla="*/ 15348 h 14883"/>
                            <a:gd name="T188" fmla="+- 0 480 480"/>
                            <a:gd name="T189" fmla="*/ T188 w 11283"/>
                            <a:gd name="T190" fmla="+- 0 15362 480"/>
                            <a:gd name="T191" fmla="*/ 15362 h 14883"/>
                            <a:gd name="T192" fmla="+- 0 540 480"/>
                            <a:gd name="T193" fmla="*/ T192 w 11283"/>
                            <a:gd name="T194" fmla="+- 0 15362 480"/>
                            <a:gd name="T195" fmla="*/ 15362 h 14883"/>
                            <a:gd name="T196" fmla="+- 0 569 480"/>
                            <a:gd name="T197" fmla="*/ T196 w 11283"/>
                            <a:gd name="T198" fmla="+- 0 15362 480"/>
                            <a:gd name="T199" fmla="*/ 15362 h 14883"/>
                            <a:gd name="T200" fmla="+- 0 11674 480"/>
                            <a:gd name="T201" fmla="*/ T200 w 11283"/>
                            <a:gd name="T202" fmla="+- 0 15362 480"/>
                            <a:gd name="T203" fmla="*/ 15362 h 14883"/>
                            <a:gd name="T204" fmla="+- 0 11748 480"/>
                            <a:gd name="T205" fmla="*/ T204 w 11283"/>
                            <a:gd name="T206" fmla="+- 0 15362 480"/>
                            <a:gd name="T207" fmla="*/ 15362 h 14883"/>
                            <a:gd name="T208" fmla="+- 0 11762 480"/>
                            <a:gd name="T209" fmla="*/ T208 w 11283"/>
                            <a:gd name="T210" fmla="+- 0 15362 480"/>
                            <a:gd name="T211" fmla="*/ 15362 h 14883"/>
                            <a:gd name="T212" fmla="+- 0 11762 480"/>
                            <a:gd name="T213" fmla="*/ T212 w 11283"/>
                            <a:gd name="T214" fmla="+- 0 15362 480"/>
                            <a:gd name="T215" fmla="*/ 15362 h 14883"/>
                            <a:gd name="T216" fmla="+- 0 11762 480"/>
                            <a:gd name="T217" fmla="*/ T216 w 11283"/>
                            <a:gd name="T218" fmla="+- 0 15348 480"/>
                            <a:gd name="T219" fmla="*/ 15348 h 14883"/>
                            <a:gd name="T220" fmla="+- 0 11762 480"/>
                            <a:gd name="T221" fmla="*/ T220 w 11283"/>
                            <a:gd name="T222" fmla="+- 0 15348 480"/>
                            <a:gd name="T223" fmla="*/ 15348 h 14883"/>
                            <a:gd name="T224" fmla="+- 0 11762 480"/>
                            <a:gd name="T225" fmla="*/ T224 w 11283"/>
                            <a:gd name="T226" fmla="+- 0 15274 480"/>
                            <a:gd name="T227" fmla="*/ 15274 h 14883"/>
                            <a:gd name="T228" fmla="+- 0 11762 480"/>
                            <a:gd name="T229" fmla="*/ T228 w 11283"/>
                            <a:gd name="T230" fmla="+- 0 569 480"/>
                            <a:gd name="T231" fmla="*/ 569 h 14883"/>
                            <a:gd name="T232" fmla="+- 0 11762 480"/>
                            <a:gd name="T233" fmla="*/ T232 w 11283"/>
                            <a:gd name="T234" fmla="+- 0 540 480"/>
                            <a:gd name="T235" fmla="*/ 540 h 14883"/>
                            <a:gd name="T236" fmla="+- 0 11762 480"/>
                            <a:gd name="T237" fmla="*/ T236 w 11283"/>
                            <a:gd name="T238" fmla="+- 0 540 480"/>
                            <a:gd name="T239" fmla="*/ 540 h 14883"/>
                            <a:gd name="T240" fmla="+- 0 11762 480"/>
                            <a:gd name="T241" fmla="*/ T240 w 11283"/>
                            <a:gd name="T242" fmla="+- 0 480 480"/>
                            <a:gd name="T243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102B6" id="docshape110" o:spid="_x0000_s1026" style="position:absolute;margin-left:24pt;margin-top:24pt;width:564.15pt;height:744.15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56515,351790;46990,351790;46990,361315;46990,9698990;46990,9737090;56515,9737090;56515,9698990;56515,361315;56515,351790;7146290,351790;7108190,351790;56515,351790;56515,361315;7108190,361315;7108190,9698990;56515,9698990;56515,9737090;7108190,9737090;7146290,9737090;7146290,9698990;7146290,361315;7146290,351790;7164070,304800;7164070,304800;7155180,304800;7155180,342900;7155180,361315;7155180,9698990;7155180,9745980;7108190,9745980;56515,9745980;38100,9745980;38100,9698990;38100,361315;38100,342900;56515,342900;7108190,342900;7155180,342900;7155180,304800;7108190,304800;56515,304800;38100,304800;0,304800;0,342900;0,361315;0,9698990;0,9745980;0,9754870;38100,9754870;56515,9754870;7108190,9754870;7155180,9754870;7164070,9754870;7164070,9754870;7164070,9745980;7164070,9745980;7164070,9698990;7164070,361315;7164070,342900;7164070,342900;7164070,3048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24"/>
          <w:u w:val="single"/>
        </w:rPr>
        <w:t>FINAL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ASSESSMENT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AT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END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SEMESTER</w:t>
      </w:r>
    </w:p>
    <w:p w14:paraId="74E58B67" w14:textId="77777777" w:rsidR="00D150AC" w:rsidRDefault="00D150AC">
      <w:pPr>
        <w:pStyle w:val="BodyText"/>
        <w:spacing w:before="4"/>
        <w:rPr>
          <w:b/>
          <w:sz w:val="23"/>
        </w:rPr>
      </w:pPr>
    </w:p>
    <w:p w14:paraId="2521DE23" w14:textId="77777777" w:rsidR="00D150AC" w:rsidRDefault="00000000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EVALUATOR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MEMBERS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DETAILS:</w:t>
      </w:r>
    </w:p>
    <w:p w14:paraId="1F53B7F6" w14:textId="77777777" w:rsidR="00D150AC" w:rsidRDefault="00D150AC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1"/>
        <w:gridCol w:w="3668"/>
        <w:gridCol w:w="1548"/>
      </w:tblGrid>
      <w:tr w:rsidR="00D150AC" w14:paraId="06D3FA29" w14:textId="77777777">
        <w:trPr>
          <w:trHeight w:val="434"/>
        </w:trPr>
        <w:tc>
          <w:tcPr>
            <w:tcW w:w="4361" w:type="dxa"/>
          </w:tcPr>
          <w:p w14:paraId="69C52AA3" w14:textId="77777777" w:rsidR="00D150AC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668" w:type="dxa"/>
          </w:tcPr>
          <w:p w14:paraId="4C0199FD" w14:textId="77777777" w:rsidR="00D150AC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DEPARTMENT</w:t>
            </w:r>
          </w:p>
        </w:tc>
        <w:tc>
          <w:tcPr>
            <w:tcW w:w="1548" w:type="dxa"/>
          </w:tcPr>
          <w:p w14:paraId="747D5287" w14:textId="77777777" w:rsidR="00D150AC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SIGN.</w:t>
            </w:r>
          </w:p>
        </w:tc>
      </w:tr>
      <w:tr w:rsidR="00D150AC" w14:paraId="5F38BDB9" w14:textId="77777777">
        <w:trPr>
          <w:trHeight w:val="431"/>
        </w:trPr>
        <w:tc>
          <w:tcPr>
            <w:tcW w:w="4361" w:type="dxa"/>
          </w:tcPr>
          <w:p w14:paraId="0D30A6C7" w14:textId="77777777" w:rsidR="00D150AC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3668" w:type="dxa"/>
          </w:tcPr>
          <w:p w14:paraId="1E7AD665" w14:textId="77777777" w:rsidR="00D150AC" w:rsidRDefault="00D150A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8" w:type="dxa"/>
          </w:tcPr>
          <w:p w14:paraId="697F99B6" w14:textId="77777777" w:rsidR="00D150AC" w:rsidRDefault="00D150AC">
            <w:pPr>
              <w:pStyle w:val="TableParagraph"/>
              <w:ind w:left="0"/>
              <w:rPr>
                <w:sz w:val="24"/>
              </w:rPr>
            </w:pPr>
          </w:p>
        </w:tc>
      </w:tr>
      <w:tr w:rsidR="00D150AC" w14:paraId="47110BE4" w14:textId="77777777">
        <w:trPr>
          <w:trHeight w:val="431"/>
        </w:trPr>
        <w:tc>
          <w:tcPr>
            <w:tcW w:w="4361" w:type="dxa"/>
          </w:tcPr>
          <w:p w14:paraId="1ED33D8C" w14:textId="77777777" w:rsidR="00D150AC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3668" w:type="dxa"/>
          </w:tcPr>
          <w:p w14:paraId="28ECE772" w14:textId="77777777" w:rsidR="00D150AC" w:rsidRDefault="00D150A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8" w:type="dxa"/>
          </w:tcPr>
          <w:p w14:paraId="2377D41C" w14:textId="77777777" w:rsidR="00D150AC" w:rsidRDefault="00D150AC">
            <w:pPr>
              <w:pStyle w:val="TableParagraph"/>
              <w:ind w:left="0"/>
              <w:rPr>
                <w:sz w:val="24"/>
              </w:rPr>
            </w:pPr>
          </w:p>
        </w:tc>
      </w:tr>
      <w:tr w:rsidR="00D150AC" w14:paraId="600B1098" w14:textId="77777777">
        <w:trPr>
          <w:trHeight w:val="431"/>
        </w:trPr>
        <w:tc>
          <w:tcPr>
            <w:tcW w:w="4361" w:type="dxa"/>
          </w:tcPr>
          <w:p w14:paraId="7401FBDF" w14:textId="77777777" w:rsidR="00D150AC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3668" w:type="dxa"/>
          </w:tcPr>
          <w:p w14:paraId="0B28963F" w14:textId="77777777" w:rsidR="00D150AC" w:rsidRDefault="00D150A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48" w:type="dxa"/>
          </w:tcPr>
          <w:p w14:paraId="2F18A8A8" w14:textId="77777777" w:rsidR="00D150AC" w:rsidRDefault="00D150AC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3886FB6" w14:textId="77777777" w:rsidR="00D150AC" w:rsidRDefault="00D150AC">
      <w:pPr>
        <w:pStyle w:val="BodyText"/>
        <w:rPr>
          <w:b/>
          <w:sz w:val="26"/>
        </w:rPr>
      </w:pPr>
    </w:p>
    <w:p w14:paraId="44326073" w14:textId="77777777" w:rsidR="00D150AC" w:rsidRDefault="00D150AC">
      <w:pPr>
        <w:pStyle w:val="BodyText"/>
        <w:spacing w:before="4"/>
        <w:rPr>
          <w:b/>
          <w:sz w:val="29"/>
        </w:rPr>
      </w:pPr>
    </w:p>
    <w:p w14:paraId="5BAAF29E" w14:textId="77777777" w:rsidR="00D150AC" w:rsidRDefault="00000000">
      <w:pPr>
        <w:ind w:left="220"/>
        <w:rPr>
          <w:b/>
          <w:sz w:val="24"/>
        </w:rPr>
      </w:pPr>
      <w:r>
        <w:rPr>
          <w:b/>
          <w:sz w:val="24"/>
        </w:rPr>
        <w:t>ASSESSMENT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SUMMARY:</w:t>
      </w:r>
    </w:p>
    <w:p w14:paraId="482A853E" w14:textId="77777777" w:rsidR="00D150AC" w:rsidRDefault="00D150AC">
      <w:pPr>
        <w:pStyle w:val="BodyText"/>
        <w:rPr>
          <w:b/>
          <w:sz w:val="20"/>
        </w:rPr>
      </w:pPr>
    </w:p>
    <w:p w14:paraId="2246804E" w14:textId="77777777" w:rsidR="00D150AC" w:rsidRDefault="00D150AC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3"/>
        <w:gridCol w:w="3514"/>
      </w:tblGrid>
      <w:tr w:rsidR="00D150AC" w14:paraId="066AEC06" w14:textId="77777777">
        <w:trPr>
          <w:trHeight w:val="431"/>
        </w:trPr>
        <w:tc>
          <w:tcPr>
            <w:tcW w:w="6063" w:type="dxa"/>
          </w:tcPr>
          <w:p w14:paraId="05B4EF94" w14:textId="77777777" w:rsidR="00D150AC" w:rsidRDefault="00000000">
            <w:pPr>
              <w:pStyle w:val="TableParagraph"/>
              <w:spacing w:before="75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SUMMARY:</w:t>
            </w:r>
          </w:p>
        </w:tc>
        <w:tc>
          <w:tcPr>
            <w:tcW w:w="3514" w:type="dxa"/>
          </w:tcPr>
          <w:p w14:paraId="0957BFEF" w14:textId="77777777" w:rsidR="00D150AC" w:rsidRDefault="00000000">
            <w:pPr>
              <w:pStyle w:val="TableParagraph"/>
              <w:spacing w:before="75"/>
              <w:ind w:left="63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OBTAINED</w:t>
            </w:r>
          </w:p>
        </w:tc>
      </w:tr>
      <w:tr w:rsidR="00D150AC" w14:paraId="0B36A4E2" w14:textId="77777777">
        <w:trPr>
          <w:trHeight w:val="433"/>
        </w:trPr>
        <w:tc>
          <w:tcPr>
            <w:tcW w:w="6063" w:type="dxa"/>
          </w:tcPr>
          <w:p w14:paraId="4EED5E7F" w14:textId="77777777" w:rsidR="00D150AC" w:rsidRDefault="00000000">
            <w:pPr>
              <w:pStyle w:val="TableParagraph"/>
              <w:spacing w:before="75"/>
              <w:rPr>
                <w:b/>
                <w:sz w:val="24"/>
              </w:rPr>
            </w:pPr>
            <w:r>
              <w:rPr>
                <w:b/>
                <w:sz w:val="24"/>
              </w:rPr>
              <w:t>MONTHLY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I</w:t>
            </w:r>
          </w:p>
        </w:tc>
        <w:tc>
          <w:tcPr>
            <w:tcW w:w="3514" w:type="dxa"/>
          </w:tcPr>
          <w:p w14:paraId="034F1072" w14:textId="77777777" w:rsidR="00D150AC" w:rsidRDefault="00D150AC">
            <w:pPr>
              <w:pStyle w:val="TableParagraph"/>
              <w:ind w:left="0"/>
              <w:rPr>
                <w:sz w:val="24"/>
              </w:rPr>
            </w:pPr>
          </w:p>
        </w:tc>
      </w:tr>
      <w:tr w:rsidR="00D150AC" w14:paraId="7CC094C7" w14:textId="77777777">
        <w:trPr>
          <w:trHeight w:val="431"/>
        </w:trPr>
        <w:tc>
          <w:tcPr>
            <w:tcW w:w="6063" w:type="dxa"/>
          </w:tcPr>
          <w:p w14:paraId="4A601FCF" w14:textId="77777777" w:rsidR="00D150AC" w:rsidRDefault="00000000">
            <w:pPr>
              <w:pStyle w:val="TableParagraph"/>
              <w:spacing w:before="73"/>
              <w:rPr>
                <w:b/>
                <w:sz w:val="24"/>
              </w:rPr>
            </w:pPr>
            <w:r>
              <w:rPr>
                <w:b/>
                <w:sz w:val="24"/>
              </w:rPr>
              <w:t>MONTHLY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II</w:t>
            </w:r>
          </w:p>
        </w:tc>
        <w:tc>
          <w:tcPr>
            <w:tcW w:w="3514" w:type="dxa"/>
          </w:tcPr>
          <w:p w14:paraId="64B13163" w14:textId="77777777" w:rsidR="00D150AC" w:rsidRDefault="00D150AC">
            <w:pPr>
              <w:pStyle w:val="TableParagraph"/>
              <w:ind w:left="0"/>
              <w:rPr>
                <w:sz w:val="24"/>
              </w:rPr>
            </w:pPr>
          </w:p>
        </w:tc>
      </w:tr>
      <w:tr w:rsidR="00D150AC" w14:paraId="4CA49C41" w14:textId="77777777">
        <w:trPr>
          <w:trHeight w:val="431"/>
        </w:trPr>
        <w:tc>
          <w:tcPr>
            <w:tcW w:w="6063" w:type="dxa"/>
          </w:tcPr>
          <w:p w14:paraId="03189321" w14:textId="77777777" w:rsidR="00D150AC" w:rsidRDefault="00000000">
            <w:pPr>
              <w:pStyle w:val="TableParagraph"/>
              <w:spacing w:before="73"/>
              <w:rPr>
                <w:b/>
                <w:sz w:val="24"/>
              </w:rPr>
            </w:pPr>
            <w:r>
              <w:rPr>
                <w:b/>
                <w:sz w:val="24"/>
              </w:rPr>
              <w:t>MONTHLY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III</w:t>
            </w:r>
          </w:p>
        </w:tc>
        <w:tc>
          <w:tcPr>
            <w:tcW w:w="3514" w:type="dxa"/>
          </w:tcPr>
          <w:p w14:paraId="60D0FDC7" w14:textId="77777777" w:rsidR="00D150AC" w:rsidRDefault="00D150AC">
            <w:pPr>
              <w:pStyle w:val="TableParagraph"/>
              <w:ind w:left="0"/>
              <w:rPr>
                <w:sz w:val="24"/>
              </w:rPr>
            </w:pPr>
          </w:p>
        </w:tc>
      </w:tr>
      <w:tr w:rsidR="00D150AC" w14:paraId="64AF74F5" w14:textId="77777777">
        <w:trPr>
          <w:trHeight w:val="556"/>
        </w:trPr>
        <w:tc>
          <w:tcPr>
            <w:tcW w:w="6063" w:type="dxa"/>
          </w:tcPr>
          <w:p w14:paraId="620B35BD" w14:textId="77777777" w:rsidR="00D150AC" w:rsidRDefault="00000000">
            <w:pPr>
              <w:pStyle w:val="TableParagraph"/>
              <w:spacing w:before="138"/>
              <w:ind w:left="0"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(Out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20)</w:t>
            </w:r>
          </w:p>
        </w:tc>
        <w:tc>
          <w:tcPr>
            <w:tcW w:w="3514" w:type="dxa"/>
          </w:tcPr>
          <w:p w14:paraId="6319827A" w14:textId="77777777" w:rsidR="00D150AC" w:rsidRDefault="00D150AC">
            <w:pPr>
              <w:pStyle w:val="TableParagraph"/>
              <w:ind w:left="0"/>
              <w:rPr>
                <w:sz w:val="24"/>
              </w:rPr>
            </w:pPr>
          </w:p>
        </w:tc>
      </w:tr>
      <w:tr w:rsidR="00D150AC" w14:paraId="7310C384" w14:textId="77777777">
        <w:trPr>
          <w:trHeight w:val="556"/>
        </w:trPr>
        <w:tc>
          <w:tcPr>
            <w:tcW w:w="6063" w:type="dxa"/>
          </w:tcPr>
          <w:p w14:paraId="3A26D7C3" w14:textId="77777777" w:rsidR="00D150AC" w:rsidRDefault="00000000">
            <w:pPr>
              <w:pStyle w:val="TableParagraph"/>
              <w:spacing w:before="138"/>
              <w:ind w:left="0"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EVALUATION/VIVA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(Out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80)</w:t>
            </w:r>
          </w:p>
        </w:tc>
        <w:tc>
          <w:tcPr>
            <w:tcW w:w="3514" w:type="dxa"/>
          </w:tcPr>
          <w:p w14:paraId="7F3017DF" w14:textId="77777777" w:rsidR="00D150AC" w:rsidRDefault="00D150AC">
            <w:pPr>
              <w:pStyle w:val="TableParagraph"/>
              <w:ind w:left="0"/>
              <w:rPr>
                <w:sz w:val="24"/>
              </w:rPr>
            </w:pPr>
          </w:p>
        </w:tc>
      </w:tr>
      <w:tr w:rsidR="00D150AC" w14:paraId="1B3F1524" w14:textId="77777777">
        <w:trPr>
          <w:trHeight w:val="558"/>
        </w:trPr>
        <w:tc>
          <w:tcPr>
            <w:tcW w:w="6063" w:type="dxa"/>
          </w:tcPr>
          <w:p w14:paraId="65298262" w14:textId="77777777" w:rsidR="00D150AC" w:rsidRDefault="00000000">
            <w:pPr>
              <w:pStyle w:val="TableParagraph"/>
              <w:spacing w:before="138"/>
              <w:ind w:left="0"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(Out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100)</w:t>
            </w:r>
          </w:p>
        </w:tc>
        <w:tc>
          <w:tcPr>
            <w:tcW w:w="3514" w:type="dxa"/>
          </w:tcPr>
          <w:p w14:paraId="047BC4F1" w14:textId="77777777" w:rsidR="00D150AC" w:rsidRDefault="00D150AC">
            <w:pPr>
              <w:pStyle w:val="TableParagraph"/>
              <w:ind w:left="0"/>
              <w:rPr>
                <w:sz w:val="24"/>
              </w:rPr>
            </w:pPr>
          </w:p>
        </w:tc>
      </w:tr>
      <w:tr w:rsidR="00D150AC" w14:paraId="416198DD" w14:textId="77777777">
        <w:trPr>
          <w:trHeight w:val="2397"/>
        </w:trPr>
        <w:tc>
          <w:tcPr>
            <w:tcW w:w="9577" w:type="dxa"/>
            <w:gridSpan w:val="2"/>
          </w:tcPr>
          <w:p w14:paraId="5E1AB369" w14:textId="77777777" w:rsidR="00D150AC" w:rsidRDefault="00000000">
            <w:pPr>
              <w:pStyle w:val="TableParagraph"/>
              <w:spacing w:before="229"/>
              <w:rPr>
                <w:b/>
                <w:sz w:val="24"/>
              </w:rPr>
            </w:pPr>
            <w:r>
              <w:rPr>
                <w:b/>
                <w:sz w:val="24"/>
              </w:rPr>
              <w:t>EXAMINER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COMMENTS/SUGGESTIONS:</w:t>
            </w:r>
          </w:p>
        </w:tc>
      </w:tr>
    </w:tbl>
    <w:p w14:paraId="58322855" w14:textId="77777777" w:rsidR="00D150AC" w:rsidRDefault="00D150AC">
      <w:pPr>
        <w:pStyle w:val="BodyText"/>
        <w:spacing w:before="10"/>
        <w:rPr>
          <w:b/>
          <w:sz w:val="27"/>
        </w:rPr>
      </w:pPr>
    </w:p>
    <w:p w14:paraId="17421AC0" w14:textId="77777777" w:rsidR="00D150AC" w:rsidRDefault="00000000">
      <w:pPr>
        <w:ind w:left="220"/>
        <w:rPr>
          <w:b/>
          <w:sz w:val="24"/>
        </w:rPr>
      </w:pPr>
      <w:r>
        <w:rPr>
          <w:b/>
          <w:spacing w:val="-2"/>
          <w:sz w:val="24"/>
        </w:rPr>
        <w:t>DATE:</w:t>
      </w:r>
    </w:p>
    <w:p w14:paraId="5E08F15E" w14:textId="77777777" w:rsidR="00D150AC" w:rsidRDefault="00D150AC">
      <w:pPr>
        <w:pStyle w:val="BodyText"/>
        <w:rPr>
          <w:b/>
          <w:sz w:val="26"/>
        </w:rPr>
      </w:pPr>
    </w:p>
    <w:p w14:paraId="18209724" w14:textId="77777777" w:rsidR="00D150AC" w:rsidRDefault="00D150AC">
      <w:pPr>
        <w:pStyle w:val="BodyText"/>
        <w:rPr>
          <w:b/>
          <w:sz w:val="26"/>
        </w:rPr>
      </w:pPr>
    </w:p>
    <w:p w14:paraId="3552FA73" w14:textId="77777777" w:rsidR="00D150AC" w:rsidRDefault="00D150AC">
      <w:pPr>
        <w:pStyle w:val="BodyText"/>
        <w:spacing w:before="5"/>
        <w:rPr>
          <w:b/>
          <w:sz w:val="34"/>
        </w:rPr>
      </w:pPr>
    </w:p>
    <w:p w14:paraId="4B5ED45C" w14:textId="77777777" w:rsidR="00D150AC" w:rsidRDefault="00000000">
      <w:pPr>
        <w:tabs>
          <w:tab w:val="left" w:pos="4540"/>
          <w:tab w:val="left" w:pos="7421"/>
        </w:tabs>
        <w:ind w:left="220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pacing w:val="-11"/>
          <w:sz w:val="24"/>
        </w:rPr>
        <w:t xml:space="preserve"> </w:t>
      </w:r>
      <w:r>
        <w:rPr>
          <w:b/>
          <w:spacing w:val="-4"/>
          <w:sz w:val="24"/>
        </w:rPr>
        <w:t>SIGN</w:t>
      </w:r>
      <w:r>
        <w:rPr>
          <w:b/>
          <w:sz w:val="24"/>
        </w:rPr>
        <w:tab/>
        <w:t>HOD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SIGN</w:t>
      </w:r>
      <w:r>
        <w:rPr>
          <w:b/>
          <w:sz w:val="24"/>
        </w:rPr>
        <w:tab/>
        <w:t>COLLEGE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SEAL</w:t>
      </w:r>
    </w:p>
    <w:sectPr w:rsidR="00D150AC">
      <w:pgSz w:w="12240" w:h="15840"/>
      <w:pgMar w:top="1640" w:right="1220" w:bottom="1200" w:left="122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F303D" w14:textId="77777777" w:rsidR="009D1575" w:rsidRDefault="009D1575">
      <w:r>
        <w:separator/>
      </w:r>
    </w:p>
  </w:endnote>
  <w:endnote w:type="continuationSeparator" w:id="0">
    <w:p w14:paraId="66F9F62C" w14:textId="77777777" w:rsidR="009D1575" w:rsidRDefault="009D1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EA8ECA" w14:textId="414426F4" w:rsidR="00D150AC" w:rsidRDefault="004574D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2A9CFCD" wp14:editId="22AF7C66">
              <wp:simplePos x="0" y="0"/>
              <wp:positionH relativeFrom="page">
                <wp:posOffset>3813810</wp:posOffset>
              </wp:positionH>
              <wp:positionV relativeFrom="page">
                <wp:posOffset>9274810</wp:posOffset>
              </wp:positionV>
              <wp:extent cx="160020" cy="16573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5923AD" w14:textId="77777777" w:rsidR="00D150AC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A9CFCD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9" type="#_x0000_t202" style="position:absolute;margin-left:300.3pt;margin-top:730.3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" filled="f" stroked="f">
              <v:textbox inset="0,0,0,0">
                <w:txbxContent>
                  <w:p w14:paraId="7C5923AD" w14:textId="77777777" w:rsidR="00D150AC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0288F" w14:textId="77777777" w:rsidR="009D1575" w:rsidRDefault="009D1575">
      <w:r>
        <w:separator/>
      </w:r>
    </w:p>
  </w:footnote>
  <w:footnote w:type="continuationSeparator" w:id="0">
    <w:p w14:paraId="3DAD2E32" w14:textId="77777777" w:rsidR="009D1575" w:rsidRDefault="009D1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22B"/>
    <w:multiLevelType w:val="hybridMultilevel"/>
    <w:tmpl w:val="F6AE062C"/>
    <w:lvl w:ilvl="0" w:tplc="20F6E344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AF0D6A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3BE1D1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8FCC278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5F5CC84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D718682C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08C5B42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8424DF8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BC56A86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1F44A6"/>
    <w:multiLevelType w:val="hybridMultilevel"/>
    <w:tmpl w:val="AD8C6324"/>
    <w:lvl w:ilvl="0" w:tplc="EF3A096E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5244DB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940CA5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0704705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B1CC70B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DC00903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8350FC5C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1946177C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5654270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9E614E"/>
    <w:multiLevelType w:val="hybridMultilevel"/>
    <w:tmpl w:val="4D1CBE26"/>
    <w:lvl w:ilvl="0" w:tplc="5A34F982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ED6BDC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36067F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462D96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E6BEB84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14DA456A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75300CA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70AD946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E516226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356794"/>
    <w:multiLevelType w:val="hybridMultilevel"/>
    <w:tmpl w:val="5E00A072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 w16cid:durableId="351994928">
    <w:abstractNumId w:val="0"/>
  </w:num>
  <w:num w:numId="2" w16cid:durableId="1821458047">
    <w:abstractNumId w:val="2"/>
  </w:num>
  <w:num w:numId="3" w16cid:durableId="1872061348">
    <w:abstractNumId w:val="1"/>
  </w:num>
  <w:num w:numId="4" w16cid:durableId="184315829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hruv senjaliya">
    <w15:presenceInfo w15:providerId="Windows Live" w15:userId="8fdc042bf8d42819"/>
  </w15:person>
  <w15:person w15:author="Dhruv Senjaliya">
    <w15:presenceInfo w15:providerId="Windows Live" w15:userId="8fdc042bf8d42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AC"/>
    <w:rsid w:val="00024F79"/>
    <w:rsid w:val="00033B10"/>
    <w:rsid w:val="00085CE5"/>
    <w:rsid w:val="000B14D2"/>
    <w:rsid w:val="000D1D10"/>
    <w:rsid w:val="00111CB7"/>
    <w:rsid w:val="001F1EE3"/>
    <w:rsid w:val="00304F15"/>
    <w:rsid w:val="003465E7"/>
    <w:rsid w:val="003467DB"/>
    <w:rsid w:val="00366357"/>
    <w:rsid w:val="003A4B1F"/>
    <w:rsid w:val="003A6262"/>
    <w:rsid w:val="003B74A9"/>
    <w:rsid w:val="003C14BC"/>
    <w:rsid w:val="00436E5C"/>
    <w:rsid w:val="004377B6"/>
    <w:rsid w:val="00437894"/>
    <w:rsid w:val="004574D1"/>
    <w:rsid w:val="00460DAE"/>
    <w:rsid w:val="00466EE8"/>
    <w:rsid w:val="00475339"/>
    <w:rsid w:val="004816B8"/>
    <w:rsid w:val="00490C0C"/>
    <w:rsid w:val="004D7E98"/>
    <w:rsid w:val="004F672A"/>
    <w:rsid w:val="0052329A"/>
    <w:rsid w:val="00543188"/>
    <w:rsid w:val="005C0E1E"/>
    <w:rsid w:val="006412A5"/>
    <w:rsid w:val="00655443"/>
    <w:rsid w:val="006B5957"/>
    <w:rsid w:val="00761A49"/>
    <w:rsid w:val="00783A85"/>
    <w:rsid w:val="007B4193"/>
    <w:rsid w:val="007D0DE9"/>
    <w:rsid w:val="007D4221"/>
    <w:rsid w:val="007D5612"/>
    <w:rsid w:val="00835F12"/>
    <w:rsid w:val="00866998"/>
    <w:rsid w:val="0088727D"/>
    <w:rsid w:val="008C148E"/>
    <w:rsid w:val="0090655E"/>
    <w:rsid w:val="00907F66"/>
    <w:rsid w:val="00961D9C"/>
    <w:rsid w:val="00963562"/>
    <w:rsid w:val="009D1575"/>
    <w:rsid w:val="00A36993"/>
    <w:rsid w:val="00A840DF"/>
    <w:rsid w:val="00A93031"/>
    <w:rsid w:val="00AB109D"/>
    <w:rsid w:val="00B1187A"/>
    <w:rsid w:val="00B148E1"/>
    <w:rsid w:val="00B9760F"/>
    <w:rsid w:val="00BD4AC2"/>
    <w:rsid w:val="00D150AC"/>
    <w:rsid w:val="00D77A04"/>
    <w:rsid w:val="00D81F52"/>
    <w:rsid w:val="00DC3CFA"/>
    <w:rsid w:val="00DD0DA5"/>
    <w:rsid w:val="00DD0E91"/>
    <w:rsid w:val="00DF0369"/>
    <w:rsid w:val="00E002F4"/>
    <w:rsid w:val="00E16B92"/>
    <w:rsid w:val="00E60E09"/>
    <w:rsid w:val="00E64375"/>
    <w:rsid w:val="00E97B06"/>
    <w:rsid w:val="00EC1D99"/>
    <w:rsid w:val="00EC6FA4"/>
    <w:rsid w:val="00EE03B5"/>
    <w:rsid w:val="00EF2E13"/>
    <w:rsid w:val="00EF4605"/>
    <w:rsid w:val="00F027A2"/>
    <w:rsid w:val="00F059CA"/>
    <w:rsid w:val="00F40BD0"/>
    <w:rsid w:val="00F53042"/>
    <w:rsid w:val="00F7395E"/>
    <w:rsid w:val="00F83CB0"/>
    <w:rsid w:val="00FA0B92"/>
    <w:rsid w:val="00FA623E"/>
    <w:rsid w:val="00FF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935AF"/>
  <w15:docId w15:val="{765FFFB6-B1FA-422E-89B6-4BEBC9F0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29"/>
      <w:ind w:left="1953" w:right="4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2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6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Revision">
    <w:name w:val="Revision"/>
    <w:hidden/>
    <w:uiPriority w:val="99"/>
    <w:semiHidden/>
    <w:rsid w:val="00085CE5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24F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F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F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F7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F333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BB987-82F4-425B-A144-9A76A4B6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Dhruv Senjaliya</cp:lastModifiedBy>
  <cp:revision>2</cp:revision>
  <cp:lastPrinted>2023-11-01T05:33:00Z</cp:lastPrinted>
  <dcterms:created xsi:type="dcterms:W3CDTF">2024-04-18T15:30:00Z</dcterms:created>
  <dcterms:modified xsi:type="dcterms:W3CDTF">2024-04-18T15:30:00Z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2023-04-04T00:00:00Z</vt:filetime>
  </property>
  <property fmtid="{D5CDD505-2E9C-101B-9397-08002B2CF9AE}" pid="5" name="Producer">
    <vt:lpwstr>Microsoft® Word 2013</vt:lpwstr>
  </property>
</Properties>
</file>